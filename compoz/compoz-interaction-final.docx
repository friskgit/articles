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val"/>
        <w:shd w:val="clear" w:fill="FFFFFF"/>
        <w:bidi w:val="0"/>
        <w:spacing w:before="240" w:after="240"/>
        <w:ind w:left="0" w:right="2460" w:hanging="0"/>
        <w:jc w:val="left"/>
        <w:rPr>
          <w:rFonts w:ascii="Times New Roman" w:hAnsi="Times New Roman" w:eastAsia="Times New Roman" w:cs="Times New Roman"/>
          <w:b/>
          <w:b/>
          <w:bCs/>
          <w:sz w:val="36"/>
          <w:szCs w:val="36"/>
        </w:rPr>
      </w:pPr>
      <w:r>
        <w:rPr>
          <w:rFonts w:ascii="Times New Roman" w:hAnsi="Times New Roman"/>
          <w:b/>
          <w:bCs/>
          <w:sz w:val="36"/>
          <w:szCs w:val="36"/>
          <w:lang w:val="sv-SE"/>
        </w:rPr>
        <w:t>Varför interaktiv?</w:t>
      </w:r>
    </w:p>
    <w:p>
      <w:pPr>
        <w:pStyle w:val="Frval"/>
        <w:shd w:val="clear" w:fill="FFFFFF"/>
        <w:bidi w:val="0"/>
        <w:spacing w:before="0" w:after="120"/>
        <w:ind w:left="0" w:right="2460" w:hanging="0"/>
        <w:jc w:val="left"/>
        <w:rPr>
          <w:rFonts w:ascii="Times New Roman" w:hAnsi="Times New Roman" w:eastAsia="Times New Roman" w:cs="Times New Roman"/>
          <w:sz w:val="24"/>
          <w:szCs w:val="24"/>
        </w:rPr>
      </w:pPr>
      <w:r>
        <w:rPr>
          <w:rFonts w:ascii="Times New Roman" w:hAnsi="Times New Roman"/>
          <w:sz w:val="24"/>
          <w:szCs w:val="24"/>
          <w:lang w:val="da-DK"/>
        </w:rPr>
        <w:t>Henrik Frisk</w:t>
      </w:r>
    </w:p>
    <w:p>
      <w:pPr>
        <w:pStyle w:val="Frval"/>
        <w:shd w:val="clear" w:fill="FFFFFF"/>
        <w:bidi w:val="0"/>
        <w:spacing w:before="0" w:after="120"/>
        <w:ind w:left="0" w:right="2460" w:firstLine="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Frval"/>
        <w:shd w:val="clear" w:fill="FFFFFF"/>
        <w:bidi w:val="0"/>
        <w:spacing w:lineRule="auto" w:line="360"/>
        <w:ind w:left="0" w:right="567" w:hanging="0"/>
        <w:jc w:val="left"/>
        <w:rPr/>
      </w:pPr>
      <w:r>
        <w:rPr>
          <w:rFonts w:ascii="Times New Roman" w:hAnsi="Times New Roman"/>
          <w:sz w:val="24"/>
          <w:szCs w:val="24"/>
          <w:lang w:val="sv-SE"/>
        </w:rPr>
        <w:t>Interaktiv musik. Begreppet antyder att det utm</w:t>
      </w:r>
      <w:r>
        <w:rPr>
          <w:rFonts w:ascii="Times New Roman" w:hAnsi="Times New Roman"/>
          <w:sz w:val="24"/>
          <w:szCs w:val="24"/>
        </w:rPr>
        <w:t>ä</w:t>
      </w:r>
      <w:r>
        <w:rPr>
          <w:rFonts w:ascii="Times New Roman" w:hAnsi="Times New Roman"/>
          <w:sz w:val="24"/>
          <w:szCs w:val="24"/>
          <w:lang w:val="sv-SE"/>
        </w:rPr>
        <w:t xml:space="preserve">rkande med denna typ av musik </w:t>
      </w:r>
      <w:r>
        <w:rPr>
          <w:rFonts w:ascii="Times New Roman" w:hAnsi="Times New Roman"/>
          <w:sz w:val="24"/>
          <w:szCs w:val="24"/>
        </w:rPr>
        <w:t>ä</w:t>
      </w:r>
      <w:r>
        <w:rPr>
          <w:rFonts w:ascii="Times New Roman" w:hAnsi="Times New Roman"/>
          <w:sz w:val="24"/>
          <w:szCs w:val="24"/>
          <w:lang w:val="sv-SE"/>
        </w:rPr>
        <w:t xml:space="preserve">r att den </w:t>
      </w:r>
      <w:r>
        <w:rPr>
          <w:rFonts w:ascii="Times New Roman" w:hAnsi="Times New Roman"/>
          <w:sz w:val="24"/>
          <w:szCs w:val="24"/>
        </w:rPr>
        <w:t>ä</w:t>
      </w:r>
      <w:r>
        <w:rPr>
          <w:rFonts w:ascii="Times New Roman" w:hAnsi="Times New Roman"/>
          <w:sz w:val="24"/>
          <w:szCs w:val="24"/>
          <w:lang w:val="sv-SE"/>
        </w:rPr>
        <w:t>r just interaktiv, men det antyder ocks</w:t>
      </w:r>
      <w:r>
        <w:rPr>
          <w:rFonts w:ascii="Times New Roman" w:hAnsi="Times New Roman"/>
          <w:sz w:val="24"/>
          <w:szCs w:val="24"/>
        </w:rPr>
        <w:t xml:space="preserve">å </w:t>
      </w:r>
      <w:r>
        <w:rPr>
          <w:rFonts w:ascii="Times New Roman" w:hAnsi="Times New Roman"/>
          <w:sz w:val="24"/>
          <w:szCs w:val="24"/>
          <w:lang w:val="sv-SE"/>
        </w:rPr>
        <w:t xml:space="preserve">att det finns musik som inte </w:t>
      </w:r>
      <w:r>
        <w:rPr>
          <w:rFonts w:ascii="Times New Roman" w:hAnsi="Times New Roman"/>
          <w:sz w:val="24"/>
          <w:szCs w:val="24"/>
        </w:rPr>
        <w:t>ä</w:t>
      </w:r>
      <w:r>
        <w:rPr>
          <w:rFonts w:ascii="Times New Roman" w:hAnsi="Times New Roman"/>
          <w:sz w:val="24"/>
          <w:szCs w:val="24"/>
          <w:lang w:val="sv-SE"/>
        </w:rPr>
        <w:t xml:space="preserve">r interaktiv </w:t>
      </w:r>
      <w:r>
        <w:rPr>
          <w:rFonts w:ascii="Times New Roman" w:hAnsi="Times New Roman"/>
          <w:sz w:val="24"/>
          <w:szCs w:val="24"/>
        </w:rPr>
        <w:t xml:space="preserve">– </w:t>
      </w:r>
      <w:r>
        <w:rPr>
          <w:rFonts w:ascii="Times New Roman" w:hAnsi="Times New Roman"/>
          <w:sz w:val="24"/>
          <w:szCs w:val="24"/>
          <w:lang w:val="sv-SE"/>
        </w:rPr>
        <w:t>varför skulle den annars behö</w:t>
      </w:r>
      <w:r>
        <w:rPr>
          <w:rFonts w:ascii="Times New Roman" w:hAnsi="Times New Roman"/>
          <w:sz w:val="24"/>
          <w:szCs w:val="24"/>
        </w:rPr>
        <w:t>va sä</w:t>
      </w:r>
      <w:r>
        <w:rPr>
          <w:rFonts w:ascii="Times New Roman" w:hAnsi="Times New Roman"/>
          <w:sz w:val="24"/>
          <w:szCs w:val="24"/>
          <w:lang w:val="sv-SE"/>
        </w:rPr>
        <w:t>rskiljas fr</w:t>
      </w:r>
      <w:r>
        <w:rPr>
          <w:rFonts w:ascii="Times New Roman" w:hAnsi="Times New Roman"/>
          <w:sz w:val="24"/>
          <w:szCs w:val="24"/>
          <w:lang w:val="da-DK"/>
        </w:rPr>
        <w:t>å</w:t>
      </w:r>
      <w:r>
        <w:rPr>
          <w:rFonts w:ascii="Times New Roman" w:hAnsi="Times New Roman"/>
          <w:sz w:val="24"/>
          <w:szCs w:val="24"/>
        </w:rPr>
        <w:t xml:space="preserve">n </w:t>
      </w:r>
      <w:commentRangeStart w:id="0"/>
      <w:r>
        <w:rPr>
          <w:rFonts w:ascii="Times New Roman" w:hAnsi="Times New Roman"/>
          <w:sz w:val="24"/>
          <w:szCs w:val="24"/>
          <w:lang w:val="en-US"/>
        </w:rPr>
        <w:t>musik</w:t>
      </w:r>
      <w:del w:id="0" w:author="Henrik Frisk" w:date="2017-03-31T08:28:00Z">
        <w:r>
          <w:rPr>
            <w:rFonts w:ascii="Times New Roman" w:hAnsi="Times New Roman"/>
            <w:sz w:val="24"/>
            <w:szCs w:val="24"/>
            <w:lang w:val="en-US"/>
          </w:rPr>
          <w:commentReference w:id="1"/>
        </w:r>
      </w:del>
      <w:commentRangeEnd w:id="0"/>
      <w:r>
        <w:commentReference w:id="0"/>
      </w:r>
      <w:r>
        <w:rPr>
          <w:rFonts w:ascii="Times New Roman" w:hAnsi="Times New Roman"/>
          <w:sz w:val="24"/>
          <w:szCs w:val="24"/>
        </w:rPr>
        <w:t>? I beskrivningen av projektet Compoz nä</w:t>
      </w:r>
      <w:r>
        <w:rPr>
          <w:rFonts w:ascii="Times New Roman" w:hAnsi="Times New Roman"/>
          <w:sz w:val="24"/>
          <w:szCs w:val="24"/>
          <w:lang w:val="sv-SE"/>
        </w:rPr>
        <w:t>mns inte interaktiv musik som begrepp,</w:t>
      </w:r>
      <w:r>
        <w:rPr>
          <w:rFonts w:ascii="Times New Roman" w:hAnsi="Times New Roman"/>
          <w:sz w:val="24"/>
          <w:szCs w:val="24"/>
          <w:lang w:val="da-DK"/>
        </w:rPr>
        <w:t xml:space="preserve"> men det str</w:t>
      </w:r>
      <w:r>
        <w:rPr>
          <w:rFonts w:ascii="Times New Roman" w:hAnsi="Times New Roman"/>
          <w:sz w:val="24"/>
          <w:szCs w:val="24"/>
        </w:rPr>
        <w:t>ä</w:t>
      </w:r>
      <w:r>
        <w:rPr>
          <w:rFonts w:ascii="Times New Roman" w:hAnsi="Times New Roman"/>
          <w:sz w:val="24"/>
          <w:szCs w:val="24"/>
          <w:lang w:val="sv-SE"/>
        </w:rPr>
        <w:t xml:space="preserve">var efter att </w:t>
      </w:r>
      <w:r>
        <w:rPr>
          <w:rFonts w:ascii="Times New Roman" w:hAnsi="Times New Roman"/>
          <w:sz w:val="24"/>
          <w:szCs w:val="24"/>
        </w:rPr>
        <w:t>”</w:t>
      </w:r>
      <w:r>
        <w:rPr>
          <w:rFonts w:ascii="Times New Roman" w:hAnsi="Times New Roman"/>
          <w:sz w:val="24"/>
          <w:szCs w:val="24"/>
          <w:lang w:val="sv-SE"/>
        </w:rPr>
        <w:t>stimulera interaktivitet</w:t>
      </w:r>
      <w:commentRangeStart w:id="2"/>
      <w:r>
        <w:rPr>
          <w:rFonts w:ascii="Times New Roman" w:hAnsi="Times New Roman"/>
          <w:sz w:val="24"/>
          <w:szCs w:val="24"/>
        </w:rPr>
        <w:t>”</w:t>
      </w:r>
      <w:del w:id="1" w:author="Henrik Frisk" w:date="2017-03-31T08:31:00Z">
        <w:r>
          <w:rPr>
            <w:rFonts w:ascii="Times New Roman" w:hAnsi="Times New Roman"/>
            <w:sz w:val="24"/>
            <w:szCs w:val="24"/>
          </w:rPr>
          <w:commentReference w:id="3"/>
        </w:r>
      </w:del>
      <w:commentRangeEnd w:id="2"/>
      <w:r>
        <w:commentReference w:id="2"/>
      </w:r>
      <w:r>
        <w:rPr>
          <w:rFonts w:ascii="Times New Roman" w:hAnsi="Times New Roman"/>
          <w:sz w:val="24"/>
          <w:szCs w:val="24"/>
          <w:lang w:val="sv-SE"/>
        </w:rPr>
        <w:t>. Interaktiviteten sker genom ett gr</w:t>
      </w:r>
      <w:r>
        <w:rPr>
          <w:rFonts w:ascii="Times New Roman" w:hAnsi="Times New Roman"/>
          <w:sz w:val="24"/>
          <w:szCs w:val="24"/>
        </w:rPr>
        <w:t>ä</w:t>
      </w:r>
      <w:r>
        <w:rPr>
          <w:rFonts w:ascii="Times New Roman" w:hAnsi="Times New Roman"/>
          <w:sz w:val="24"/>
          <w:szCs w:val="24"/>
          <w:lang w:val="sv-SE"/>
        </w:rPr>
        <w:t xml:space="preserve">nssnitt uppbyggt av </w:t>
      </w:r>
      <w:commentRangeStart w:id="4"/>
      <w:r>
        <w:rPr>
          <w:rFonts w:ascii="Times New Roman" w:hAnsi="Times New Roman"/>
          <w:color w:val="CE222B"/>
          <w:sz w:val="24"/>
          <w:szCs w:val="24"/>
          <w:lang w:val="sv-SE"/>
        </w:rPr>
        <w:t>en i</w:t>
      </w:r>
      <w:r>
        <w:rPr>
          <w:rFonts w:ascii="Times New Roman" w:hAnsi="Times New Roman"/>
          <w:color w:val="CE222B"/>
          <w:sz w:val="24"/>
          <w:szCs w:val="24"/>
        </w:rPr>
        <w:t>nfrar</w:t>
      </w:r>
      <w:r>
        <w:rPr>
          <w:rFonts w:ascii="Times New Roman" w:hAnsi="Times New Roman"/>
          <w:color w:val="CE222B"/>
          <w:sz w:val="24"/>
          <w:szCs w:val="24"/>
          <w:lang w:val="sv-SE"/>
        </w:rPr>
        <w:t>ö</w:t>
      </w:r>
      <w:r>
        <w:rPr>
          <w:rFonts w:ascii="Times New Roman" w:hAnsi="Times New Roman"/>
          <w:color w:val="CE222B"/>
          <w:sz w:val="24"/>
          <w:szCs w:val="24"/>
        </w:rPr>
        <w:t>d kamer</w:t>
      </w:r>
      <w:r>
        <w:rPr>
          <w:rFonts w:ascii="Times New Roman" w:hAnsi="Times New Roman"/>
          <w:color w:val="CE222B"/>
          <w:sz w:val="24"/>
          <w:szCs w:val="24"/>
          <w:lang w:val="sv-SE"/>
        </w:rPr>
        <w:t>a</w:t>
      </w:r>
      <w:del w:id="2" w:author="Henrik Frisk" w:date="2017-03-31T08:31:00Z">
        <w:r>
          <w:rPr>
            <w:rFonts w:ascii="Times New Roman" w:hAnsi="Times New Roman"/>
            <w:color w:val="CE222B"/>
            <w:sz w:val="24"/>
            <w:szCs w:val="24"/>
            <w:lang w:val="sv-SE"/>
          </w:rPr>
          <w:commentReference w:id="5"/>
        </w:r>
      </w:del>
      <w:commentRangeEnd w:id="4"/>
      <w:r>
        <w:commentReference w:id="4"/>
      </w:r>
      <w:r>
        <w:rPr>
          <w:rFonts w:ascii="Times New Roman" w:hAnsi="Times New Roman"/>
          <w:sz w:val="24"/>
          <w:szCs w:val="24"/>
        </w:rPr>
        <w:t xml:space="preserve"> som </w:t>
      </w:r>
      <w:commentRangeStart w:id="6"/>
      <w:r>
        <w:rPr>
          <w:rFonts w:ascii="Times New Roman" w:hAnsi="Times New Roman"/>
          <w:sz w:val="24"/>
          <w:szCs w:val="24"/>
        </w:rPr>
        <w:t>”ser”</w:t>
      </w:r>
      <w:del w:id="3" w:author="Henrik Frisk" w:date="2017-03-31T08:36:00Z">
        <w:r>
          <w:rPr>
            <w:rFonts w:ascii="Times New Roman" w:hAnsi="Times New Roman"/>
            <w:sz w:val="24"/>
            <w:szCs w:val="24"/>
          </w:rPr>
          <w:commentReference w:id="7"/>
        </w:r>
      </w:del>
      <w:commentRangeEnd w:id="6"/>
      <w:r>
        <w:commentReference w:id="6"/>
      </w:r>
      <w:r>
        <w:rPr>
          <w:rFonts w:ascii="Times New Roman" w:hAnsi="Times New Roman"/>
          <w:sz w:val="24"/>
          <w:szCs w:val="24"/>
          <w:lang w:val="sv-SE"/>
        </w:rPr>
        <w:t xml:space="preserve"> hur besökarna rö</w:t>
      </w:r>
      <w:r>
        <w:rPr>
          <w:rFonts w:ascii="Times New Roman" w:hAnsi="Times New Roman"/>
          <w:sz w:val="24"/>
          <w:szCs w:val="24"/>
        </w:rPr>
        <w:t xml:space="preserve">r sig i rummet. </w:t>
      </w:r>
      <w:r>
        <w:rPr>
          <w:rFonts w:ascii="Times New Roman" w:hAnsi="Times New Roman"/>
          <w:color w:val="CE222B"/>
          <w:sz w:val="24"/>
          <w:szCs w:val="24"/>
          <w:lang w:val="nl-NL"/>
        </w:rPr>
        <w:t>Kamer</w:t>
      </w:r>
      <w:r>
        <w:rPr>
          <w:rFonts w:ascii="Times New Roman" w:hAnsi="Times New Roman"/>
          <w:color w:val="CE222B"/>
          <w:sz w:val="24"/>
          <w:szCs w:val="24"/>
          <w:lang w:val="sv-SE"/>
        </w:rPr>
        <w:t>ans</w:t>
      </w:r>
      <w:r>
        <w:rPr>
          <w:rFonts w:ascii="Times New Roman" w:hAnsi="Times New Roman"/>
          <w:sz w:val="24"/>
          <w:szCs w:val="24"/>
          <w:lang w:val="sv-SE"/>
        </w:rPr>
        <w:t xml:space="preserve"> signaler inverkar p</w:t>
      </w:r>
      <w:r>
        <w:rPr>
          <w:rFonts w:ascii="Times New Roman" w:hAnsi="Times New Roman"/>
          <w:sz w:val="24"/>
          <w:szCs w:val="24"/>
        </w:rPr>
        <w:t xml:space="preserve">å </w:t>
      </w:r>
      <w:r>
        <w:rPr>
          <w:rFonts w:ascii="Times New Roman" w:hAnsi="Times New Roman"/>
          <w:sz w:val="24"/>
          <w:szCs w:val="24"/>
          <w:lang w:val="sv-SE"/>
        </w:rPr>
        <w:t>musiken</w:t>
      </w:r>
      <w:r>
        <w:rPr>
          <w:rFonts w:ascii="Times New Roman" w:hAnsi="Times New Roman"/>
          <w:color w:val="CE222B"/>
          <w:sz w:val="24"/>
          <w:szCs w:val="24"/>
          <w:lang w:val="sv-SE"/>
        </w:rPr>
        <w:t>,</w:t>
      </w:r>
      <w:r>
        <w:rPr>
          <w:rFonts w:ascii="Times New Roman" w:hAnsi="Times New Roman"/>
          <w:sz w:val="24"/>
          <w:szCs w:val="24"/>
          <w:lang w:val="sv-SE"/>
        </w:rPr>
        <w:t xml:space="preserve"> och musiken frambringar upplevelsen av ett virtuellt rum</w:t>
      </w:r>
      <w:r>
        <w:rPr>
          <w:rFonts w:ascii="Times New Roman" w:hAnsi="Times New Roman"/>
          <w:color w:val="CE222B"/>
          <w:sz w:val="24"/>
          <w:szCs w:val="24"/>
          <w:lang w:val="sv-SE"/>
        </w:rPr>
        <w:t>,</w:t>
      </w:r>
      <w:r>
        <w:rPr>
          <w:rFonts w:ascii="Times New Roman" w:hAnsi="Times New Roman"/>
          <w:color w:val="CE222B"/>
          <w:sz w:val="24"/>
          <w:szCs w:val="24"/>
        </w:rPr>
        <w:t xml:space="preserve"> </w:t>
      </w:r>
      <w:del w:id="4" w:author="Henrik Frisk" w:date="2017-03-31T08:37:00Z">
        <w:r>
          <w:rPr>
            <w:rFonts w:ascii="Times New Roman" w:hAnsi="Times New Roman"/>
            <w:color w:val="CE222B"/>
            <w:sz w:val="24"/>
            <w:szCs w:val="24"/>
            <w:lang w:val="sv-SE"/>
          </w:rPr>
          <w:delText xml:space="preserve">vilket är </w:delText>
        </w:r>
      </w:del>
      <w:r>
        <w:rPr>
          <w:rFonts w:ascii="Times New Roman" w:hAnsi="Times New Roman"/>
          <w:sz w:val="24"/>
          <w:szCs w:val="24"/>
          <w:lang w:val="sv-SE"/>
        </w:rPr>
        <w:t>fysiskt avgr</w:t>
      </w:r>
      <w:r>
        <w:rPr>
          <w:rFonts w:ascii="Times New Roman" w:hAnsi="Times New Roman"/>
          <w:sz w:val="24"/>
          <w:szCs w:val="24"/>
        </w:rPr>
        <w:t xml:space="preserve">änsat av </w:t>
      </w:r>
      <w:commentRangeStart w:id="8"/>
      <w:r>
        <w:rPr>
          <w:rFonts w:ascii="Times New Roman" w:hAnsi="Times New Roman"/>
          <w:color w:val="CE222B"/>
          <w:sz w:val="24"/>
          <w:szCs w:val="24"/>
          <w:lang w:val="sv-SE"/>
        </w:rPr>
        <w:t>sexton</w:t>
      </w:r>
      <w:del w:id="5" w:author="Henrik Frisk" w:date="2017-03-31T08:36:00Z">
        <w:r>
          <w:rPr>
            <w:rFonts w:ascii="Times New Roman" w:hAnsi="Times New Roman"/>
            <w:color w:val="CE222B"/>
            <w:sz w:val="24"/>
            <w:szCs w:val="24"/>
            <w:lang w:val="sv-SE"/>
          </w:rPr>
          <w:commentReference w:id="9"/>
        </w:r>
      </w:del>
      <w:commentRangeEnd w:id="8"/>
      <w:r>
        <w:commentReference w:id="8"/>
      </w:r>
      <w:r>
        <w:rPr>
          <w:rFonts w:ascii="Times New Roman" w:hAnsi="Times New Roman"/>
          <w:sz w:val="24"/>
          <w:szCs w:val="24"/>
        </w:rPr>
        <w:t xml:space="preserve"> </w:t>
      </w:r>
      <w:r>
        <w:rPr>
          <w:rFonts w:ascii="Times New Roman" w:hAnsi="Times New Roman"/>
          <w:color w:val="CE222B"/>
          <w:sz w:val="24"/>
          <w:szCs w:val="24"/>
        </w:rPr>
        <w:t>h</w:t>
      </w:r>
      <w:r>
        <w:rPr>
          <w:rFonts w:ascii="Times New Roman" w:hAnsi="Times New Roman"/>
          <w:color w:val="CE222B"/>
          <w:sz w:val="24"/>
          <w:szCs w:val="24"/>
          <w:lang w:val="sv-SE"/>
        </w:rPr>
        <w:t>ögtalare</w:t>
      </w:r>
      <w:r>
        <w:rPr>
          <w:rFonts w:ascii="Times New Roman" w:hAnsi="Times New Roman"/>
          <w:sz w:val="24"/>
          <w:szCs w:val="24"/>
          <w:lang w:val="sv-SE"/>
        </w:rPr>
        <w:t xml:space="preserve"> i en kvadratisk formation. </w:t>
      </w:r>
      <w:del w:id="6" w:author="Henrik Frisk" w:date="2017-03-31T08:38:00Z">
        <w:r>
          <w:rPr>
            <w:rFonts w:ascii="Times New Roman" w:hAnsi="Times New Roman"/>
            <w:sz w:val="24"/>
            <w:szCs w:val="24"/>
            <w:lang w:val="sv-SE"/>
          </w:rPr>
          <w:delText xml:space="preserve">Genom att röra </w:delText>
        </w:r>
      </w:del>
      <w:del w:id="7" w:author="Henrik Frisk" w:date="2017-03-31T08:38:00Z">
        <w:r>
          <w:rPr>
            <w:rFonts w:ascii="Times New Roman" w:hAnsi="Times New Roman"/>
            <w:color w:val="CE222B"/>
            <w:sz w:val="24"/>
            <w:szCs w:val="24"/>
            <w:lang w:val="sv-SE"/>
          </w:rPr>
          <w:delText>sig</w:delText>
        </w:r>
      </w:del>
      <w:del w:id="8" w:author="Henrik Frisk" w:date="2017-03-31T08:37:00Z">
        <w:r>
          <w:rPr>
            <w:rFonts w:ascii="Times New Roman" w:hAnsi="Times New Roman"/>
            <w:color w:val="CE222B"/>
            <w:sz w:val="24"/>
            <w:szCs w:val="24"/>
            <w:lang w:val="sv-SE"/>
          </w:rPr>
          <w:commentReference w:id="10"/>
        </w:r>
      </w:del>
      <w:del w:id="9" w:author="Henrik Frisk" w:date="2017-03-31T08:38:00Z">
        <w:r>
          <w:rPr>
            <w:rFonts w:ascii="Times New Roman" w:hAnsi="Times New Roman"/>
            <w:color w:val="CE222B"/>
            <w:sz w:val="24"/>
            <w:szCs w:val="24"/>
            <w:lang w:val="sv-SE"/>
          </w:rPr>
          <w:commentReference w:id="11"/>
        </w:r>
      </w:del>
      <w:del w:id="10" w:author="Henrik Frisk" w:date="2017-03-31T08:38:00Z">
        <w:r>
          <w:rPr>
            <w:rFonts w:ascii="Times New Roman" w:hAnsi="Times New Roman"/>
            <w:color w:val="CE222B"/>
            <w:sz w:val="24"/>
            <w:szCs w:val="24"/>
            <w:lang w:val="sv-SE"/>
          </w:rPr>
          <w:delText xml:space="preserve"> i rummet innanfö</w:delText>
        </w:r>
      </w:del>
      <w:del w:id="11" w:author="Henrik Frisk" w:date="2017-03-31T08:38:00Z">
        <w:r>
          <w:rPr>
            <w:rFonts w:ascii="Times New Roman" w:hAnsi="Times New Roman"/>
            <w:color w:val="CE222B"/>
            <w:sz w:val="24"/>
            <w:szCs w:val="24"/>
            <w:lang w:val="da-DK"/>
          </w:rPr>
          <w:delText>r h</w:delText>
        </w:r>
      </w:del>
      <w:del w:id="12" w:author="Henrik Frisk" w:date="2017-03-31T08:38:00Z">
        <w:r>
          <w:rPr>
            <w:rFonts w:ascii="Times New Roman" w:hAnsi="Times New Roman"/>
            <w:color w:val="CE222B"/>
            <w:sz w:val="24"/>
            <w:szCs w:val="24"/>
            <w:lang w:val="sv-SE"/>
          </w:rPr>
          <w:delText>ögtalarna p</w:delText>
        </w:r>
      </w:del>
      <w:del w:id="13" w:author="Henrik Frisk" w:date="2017-03-31T08:38:00Z">
        <w:r>
          <w:rPr>
            <w:rFonts w:ascii="Times New Roman" w:hAnsi="Times New Roman"/>
            <w:color w:val="CE222B"/>
            <w:sz w:val="24"/>
            <w:szCs w:val="24"/>
            <w:lang w:val="da-DK"/>
          </w:rPr>
          <w:delText>å</w:delText>
        </w:r>
      </w:del>
      <w:del w:id="14" w:author="Henrik Frisk" w:date="2017-03-31T08:38:00Z">
        <w:r>
          <w:rPr>
            <w:rFonts w:ascii="Times New Roman" w:hAnsi="Times New Roman"/>
            <w:color w:val="CE222B"/>
            <w:sz w:val="24"/>
            <w:szCs w:val="24"/>
            <w:lang w:val="sv-SE"/>
          </w:rPr>
          <w:delText>verkar man sin egen upplevelse av rumslighet genom musiken som spelas upp och som delvis kontrolleras av sina rö</w:delText>
        </w:r>
      </w:del>
      <w:del w:id="15" w:author="Henrik Frisk" w:date="2017-03-31T08:38:00Z">
        <w:r>
          <w:rPr>
            <w:rFonts w:ascii="Times New Roman" w:hAnsi="Times New Roman"/>
            <w:color w:val="CE222B"/>
            <w:sz w:val="24"/>
            <w:szCs w:val="24"/>
            <w:lang w:val="da-DK"/>
          </w:rPr>
          <w:delText>relser</w:delText>
        </w:r>
      </w:del>
      <w:del w:id="16" w:author="Henrik Frisk" w:date="2017-03-31T08:38:00Z">
        <w:r>
          <w:rPr>
            <w:rFonts w:ascii="Times New Roman" w:hAnsi="Times New Roman"/>
            <w:color w:val="CE222B"/>
            <w:sz w:val="24"/>
            <w:szCs w:val="24"/>
            <w:lang w:val="sv-SE"/>
          </w:rPr>
          <w:delText xml:space="preserve">. Detta uppfyller de krav </w:delText>
        </w:r>
      </w:del>
      <w:del w:id="17" w:author="Henrik Frisk" w:date="2017-03-31T08:38:00Z">
        <w:commentRangeStart w:id="12"/>
        <w:r>
          <w:rPr>
            <w:rFonts w:ascii="Times New Roman" w:hAnsi="Times New Roman"/>
            <w:color w:val="CE222B"/>
            <w:sz w:val="24"/>
            <w:szCs w:val="24"/>
            <w:lang w:val="sv-SE"/>
          </w:rPr>
          <w:delText>man</w:delText>
        </w:r>
      </w:del>
      <w:del w:id="18" w:author="Henrik Frisk" w:date="2017-03-31T08:38:00Z">
        <w:r>
          <w:rPr>
            <w:rFonts w:ascii="Times New Roman" w:hAnsi="Times New Roman"/>
            <w:color w:val="CE222B"/>
            <w:sz w:val="24"/>
            <w:szCs w:val="24"/>
            <w:lang w:val="sv-SE"/>
          </w:rPr>
        </w:r>
      </w:del>
      <w:del w:id="19" w:author="Henrik Frisk" w:date="2017-03-31T08:38:00Z">
        <w:commentRangeEnd w:id="12"/>
        <w:r>
          <w:commentReference w:id="12"/>
        </w:r>
        <w:r>
          <w:rPr>
            <w:rFonts w:ascii="Times New Roman" w:hAnsi="Times New Roman"/>
            <w:color w:val="CE222B"/>
            <w:sz w:val="24"/>
            <w:szCs w:val="24"/>
            <w:lang w:val="sv-SE"/>
          </w:rPr>
          <w:delText xml:space="preserve"> kan ha på interaktiv musik och interaktiv konst.</w:delText>
        </w:r>
      </w:del>
      <w:ins w:id="20" w:author="Henrik Frisk" w:date="2017-03-31T08:38:00Z">
        <w:r>
          <w:rPr>
            <w:rFonts w:ascii="Times New Roman" w:hAnsi="Times New Roman"/>
            <w:sz w:val="24"/>
            <w:szCs w:val="24"/>
            <w:lang w:val="sv-SE"/>
          </w:rPr>
          <w:t>När jag rörde mig i det rum som uppstår innanför högtalarna kunde jag påverka min egen upplevelse av rumslighet genom musiken som spelades upp och som delvis kontrollerades av mina rörelser. Denna känsla av deltagande hos lyssnaren/deltagaren kan ses som målet för interaktiv musik och konst.</w:t>
        </w:r>
      </w:ins>
    </w:p>
    <w:p>
      <w:pPr>
        <w:pStyle w:val="Frval"/>
        <w:shd w:val="clear" w:fill="FFFFFF"/>
        <w:bidi w:val="0"/>
        <w:spacing w:lineRule="auto" w:line="360"/>
        <w:ind w:left="0" w:right="567" w:firstLine="360"/>
        <w:jc w:val="left"/>
        <w:rPr/>
      </w:pPr>
      <w:r>
        <w:rPr>
          <w:rFonts w:ascii="Times New Roman" w:hAnsi="Times New Roman"/>
          <w:sz w:val="24"/>
          <w:szCs w:val="24"/>
        </w:rPr>
        <w:t>F</w:t>
      </w:r>
      <w:r>
        <w:rPr>
          <w:rFonts w:ascii="Times New Roman" w:hAnsi="Times New Roman"/>
          <w:sz w:val="24"/>
          <w:szCs w:val="24"/>
          <w:lang w:val="sv-SE"/>
        </w:rPr>
        <w:t>ör att kunna fastst</w:t>
      </w:r>
      <w:r>
        <w:rPr>
          <w:rFonts w:ascii="Times New Roman" w:hAnsi="Times New Roman"/>
          <w:sz w:val="24"/>
          <w:szCs w:val="24"/>
        </w:rPr>
        <w:t>ä</w:t>
      </w:r>
      <w:r>
        <w:rPr>
          <w:rFonts w:ascii="Times New Roman" w:hAnsi="Times New Roman"/>
          <w:sz w:val="24"/>
          <w:szCs w:val="24"/>
          <w:lang w:val="it-IT"/>
        </w:rPr>
        <w:t>lla p</w:t>
      </w:r>
      <w:r>
        <w:rPr>
          <w:rFonts w:ascii="Times New Roman" w:hAnsi="Times New Roman"/>
          <w:sz w:val="24"/>
          <w:szCs w:val="24"/>
        </w:rPr>
        <w:t xml:space="preserve">å </w:t>
      </w:r>
      <w:r>
        <w:rPr>
          <w:rFonts w:ascii="Times New Roman" w:hAnsi="Times New Roman"/>
          <w:sz w:val="24"/>
          <w:szCs w:val="24"/>
          <w:lang w:val="sv-SE"/>
        </w:rPr>
        <w:t>vilket s</w:t>
      </w:r>
      <w:r>
        <w:rPr>
          <w:rFonts w:ascii="Times New Roman" w:hAnsi="Times New Roman"/>
          <w:sz w:val="24"/>
          <w:szCs w:val="24"/>
        </w:rPr>
        <w:t>ä</w:t>
      </w:r>
      <w:r>
        <w:rPr>
          <w:rFonts w:ascii="Times New Roman" w:hAnsi="Times New Roman"/>
          <w:sz w:val="24"/>
          <w:szCs w:val="24"/>
          <w:lang w:val="sv-SE"/>
        </w:rPr>
        <w:t>tt interaktiv musik skiljer sig fr</w:t>
      </w:r>
      <w:r>
        <w:rPr>
          <w:rFonts w:ascii="Times New Roman" w:hAnsi="Times New Roman"/>
          <w:sz w:val="24"/>
          <w:szCs w:val="24"/>
          <w:lang w:val="da-DK"/>
        </w:rPr>
        <w:t>å</w:t>
      </w:r>
      <w:r>
        <w:rPr>
          <w:rFonts w:ascii="Times New Roman" w:hAnsi="Times New Roman"/>
          <w:sz w:val="24"/>
          <w:szCs w:val="24"/>
          <w:lang w:val="sv-SE"/>
        </w:rPr>
        <w:t>n annan, ej interaktiv, musik m</w:t>
      </w:r>
      <w:r>
        <w:rPr>
          <w:rFonts w:ascii="Times New Roman" w:hAnsi="Times New Roman"/>
          <w:sz w:val="24"/>
          <w:szCs w:val="24"/>
          <w:lang w:val="da-DK"/>
        </w:rPr>
        <w:t>å</w:t>
      </w:r>
      <w:r>
        <w:rPr>
          <w:rFonts w:ascii="Times New Roman" w:hAnsi="Times New Roman"/>
          <w:sz w:val="24"/>
          <w:szCs w:val="24"/>
          <w:lang w:val="sv-SE"/>
        </w:rPr>
        <w:t>ste man dock best</w:t>
      </w:r>
      <w:r>
        <w:rPr>
          <w:rFonts w:ascii="Times New Roman" w:hAnsi="Times New Roman"/>
          <w:sz w:val="24"/>
          <w:szCs w:val="24"/>
        </w:rPr>
        <w:t>ä</w:t>
      </w:r>
      <w:r>
        <w:rPr>
          <w:rFonts w:ascii="Times New Roman" w:hAnsi="Times New Roman"/>
          <w:sz w:val="24"/>
          <w:szCs w:val="24"/>
          <w:lang w:val="sv-SE"/>
        </w:rPr>
        <w:t xml:space="preserve">mma vad </w:t>
      </w:r>
      <w:commentRangeStart w:id="13"/>
      <w:r>
        <w:rPr>
          <w:rFonts w:ascii="Times New Roman" w:hAnsi="Times New Roman"/>
          <w:i/>
          <w:iCs/>
          <w:sz w:val="24"/>
          <w:szCs w:val="24"/>
        </w:rPr>
        <w:t>interaktiv</w:t>
      </w:r>
      <w:del w:id="21" w:author="Henrik Frisk" w:date="2017-04-03T17:35:00Z">
        <w:r>
          <w:rPr>
            <w:rFonts w:ascii="Times New Roman" w:hAnsi="Times New Roman"/>
            <w:i/>
            <w:iCs/>
            <w:sz w:val="24"/>
            <w:szCs w:val="24"/>
          </w:rPr>
          <w:commentReference w:id="14"/>
        </w:r>
      </w:del>
      <w:commentRangeEnd w:id="13"/>
      <w:r>
        <w:commentReference w:id="13"/>
      </w:r>
      <w:r>
        <w:rPr>
          <w:rFonts w:ascii="Times New Roman" w:hAnsi="Times New Roman"/>
          <w:sz w:val="24"/>
          <w:szCs w:val="24"/>
          <w:lang w:val="sv-SE"/>
        </w:rPr>
        <w:t xml:space="preserve"> betyder, och egentligen ocks</w:t>
      </w:r>
      <w:r>
        <w:rPr>
          <w:rFonts w:ascii="Times New Roman" w:hAnsi="Times New Roman"/>
          <w:sz w:val="24"/>
          <w:szCs w:val="24"/>
        </w:rPr>
        <w:t xml:space="preserve">å </w:t>
      </w:r>
      <w:r>
        <w:rPr>
          <w:rFonts w:ascii="Times New Roman" w:hAnsi="Times New Roman"/>
          <w:sz w:val="24"/>
          <w:szCs w:val="24"/>
          <w:lang w:val="sv-SE"/>
        </w:rPr>
        <w:t xml:space="preserve">vad </w:t>
      </w:r>
      <w:commentRangeStart w:id="15"/>
      <w:r>
        <w:rPr>
          <w:rFonts w:ascii="Times New Roman" w:hAnsi="Times New Roman"/>
          <w:i/>
          <w:iCs/>
          <w:sz w:val="24"/>
          <w:szCs w:val="24"/>
          <w:lang w:val="da-DK"/>
        </w:rPr>
        <w:t>musik</w:t>
      </w:r>
      <w:r>
        <w:rPr>
          <w:rFonts w:ascii="Times New Roman" w:hAnsi="Times New Roman"/>
          <w:sz w:val="24"/>
          <w:szCs w:val="24"/>
        </w:rPr>
        <w:t xml:space="preserve"> </w:t>
      </w:r>
      <w:del w:id="22" w:author="Henrik Frisk" w:date="2017-04-03T17:35:00Z">
        <w:r>
          <w:rPr>
            <w:rFonts w:ascii="Times New Roman" w:hAnsi="Times New Roman"/>
            <w:sz w:val="24"/>
            <w:szCs w:val="24"/>
          </w:rPr>
          <w:commentReference w:id="16"/>
        </w:r>
      </w:del>
      <w:commentRangeEnd w:id="15"/>
      <w:r>
        <w:commentReference w:id="15"/>
      </w:r>
      <w:r>
        <w:rPr>
          <w:rFonts w:ascii="Times New Roman" w:hAnsi="Times New Roman"/>
          <w:sz w:val="24"/>
          <w:szCs w:val="24"/>
        </w:rPr>
        <w:t>innebä</w:t>
      </w:r>
      <w:r>
        <w:rPr>
          <w:rFonts w:ascii="Times New Roman" w:hAnsi="Times New Roman"/>
          <w:sz w:val="24"/>
          <w:szCs w:val="24"/>
          <w:lang w:val="sv-SE"/>
        </w:rPr>
        <w:t xml:space="preserve">r. Detta </w:t>
      </w:r>
      <w:r>
        <w:rPr>
          <w:rFonts w:ascii="Times New Roman" w:hAnsi="Times New Roman"/>
          <w:sz w:val="24"/>
          <w:szCs w:val="24"/>
        </w:rPr>
        <w:t>är ä</w:t>
      </w:r>
      <w:r>
        <w:rPr>
          <w:rFonts w:ascii="Times New Roman" w:hAnsi="Times New Roman"/>
          <w:sz w:val="24"/>
          <w:szCs w:val="24"/>
          <w:lang w:val="sv-SE"/>
        </w:rPr>
        <w:t>mnen som har avhandlats av m</w:t>
      </w:r>
      <w:r>
        <w:rPr>
          <w:rFonts w:ascii="Times New Roman" w:hAnsi="Times New Roman"/>
          <w:sz w:val="24"/>
          <w:szCs w:val="24"/>
          <w:lang w:val="da-DK"/>
        </w:rPr>
        <w:t>å</w:t>
      </w:r>
      <w:r>
        <w:rPr>
          <w:rFonts w:ascii="Times New Roman" w:hAnsi="Times New Roman"/>
          <w:sz w:val="24"/>
          <w:szCs w:val="24"/>
          <w:lang w:val="sv-SE"/>
        </w:rPr>
        <w:t>nga och som jag diskuterat</w:t>
      </w:r>
      <w:ins w:id="23" w:author="Henrik Frisk" w:date="2017-04-03T17:23:00Z">
        <w:r>
          <w:rPr>
            <w:rFonts w:ascii="Times New Roman" w:hAnsi="Times New Roman"/>
            <w:sz w:val="24"/>
            <w:szCs w:val="24"/>
            <w:lang w:val="sv-SE"/>
          </w:rPr>
          <w:t xml:space="preserve">, </w:t>
        </w:r>
      </w:ins>
      <w:ins w:id="24" w:author="Henrik Frisk" w:date="2017-04-03T17:23:00Z">
        <w:r>
          <w:rPr>
            <w:rFonts w:ascii="Times New Roman" w:hAnsi="Times New Roman"/>
            <w:sz w:val="24"/>
            <w:szCs w:val="24"/>
            <w:lang w:val="sv-SE"/>
          </w:rPr>
          <w:t xml:space="preserve">bland annat i min avhandling </w:t>
        </w:r>
      </w:ins>
      <w:ins w:id="25" w:author="Henrik Frisk" w:date="2017-04-03T17:28:00Z">
        <w:r>
          <w:rPr>
            <w:rFonts w:ascii="Times New Roman" w:hAnsi="Times New Roman"/>
            <w:i/>
            <w:iCs/>
            <w:sz w:val="24"/>
            <w:szCs w:val="24"/>
            <w:lang w:val="sv-SE"/>
          </w:rPr>
          <w:t>Improvisation, Computers, and Interaction: Rethinking Human-Computer Interaction Through Music</w:t>
        </w:r>
      </w:ins>
      <w:ins w:id="26" w:author="Henrik Frisk" w:date="2017-04-03T17:28:00Z">
        <w:r>
          <w:rPr>
            <w:rFonts w:ascii="Times New Roman" w:hAnsi="Times New Roman"/>
            <w:sz w:val="24"/>
            <w:szCs w:val="24"/>
            <w:lang w:val="sv-SE"/>
          </w:rPr>
          <w:t xml:space="preserve"> </w:t>
        </w:r>
      </w:ins>
      <w:del w:id="27" w:author="Henrik Frisk" w:date="2017-04-03T17:23:00Z">
        <w:r>
          <w:rPr>
            <w:rFonts w:ascii="Times New Roman" w:hAnsi="Times New Roman"/>
            <w:sz w:val="24"/>
            <w:szCs w:val="24"/>
            <w:lang w:val="sv-SE"/>
          </w:rPr>
          <w:delText xml:space="preserve"> </w:delText>
        </w:r>
      </w:del>
      <w:del w:id="28" w:author="Henrik Frisk" w:date="2017-04-03T17:23:00Z">
        <w:commentRangeStart w:id="17"/>
        <w:r>
          <w:rPr>
            <w:rFonts w:ascii="Times New Roman" w:hAnsi="Times New Roman"/>
            <w:sz w:val="24"/>
            <w:szCs w:val="24"/>
            <w:lang w:val="sv-SE"/>
          </w:rPr>
          <w:delText>i flera sammanhang</w:delText>
        </w:r>
      </w:del>
      <w:del w:id="29" w:author="Henrik Frisk" w:date="2017-04-03T17:23:00Z">
        <w:r>
          <w:rPr>
            <w:rFonts w:ascii="Times New Roman" w:hAnsi="Times New Roman"/>
            <w:sz w:val="24"/>
            <w:szCs w:val="24"/>
            <w:lang w:val="sv-SE"/>
          </w:rPr>
        </w:r>
      </w:del>
      <w:commentRangeEnd w:id="17"/>
      <w:r>
        <w:commentReference w:id="17"/>
      </w:r>
      <w:r>
        <w:rPr>
          <w:rFonts w:ascii="Times New Roman" w:hAnsi="Times New Roman"/>
          <w:sz w:val="24"/>
          <w:szCs w:val="24"/>
          <w:lang w:val="sv-SE"/>
        </w:rPr>
        <w:t xml:space="preserve"> och som jag d</w:t>
      </w:r>
      <w:r>
        <w:rPr>
          <w:rFonts w:ascii="Times New Roman" w:hAnsi="Times New Roman"/>
          <w:sz w:val="24"/>
          <w:szCs w:val="24"/>
        </w:rPr>
        <w:t>ä</w:t>
      </w:r>
      <w:r>
        <w:rPr>
          <w:rFonts w:ascii="Times New Roman" w:hAnsi="Times New Roman"/>
          <w:sz w:val="24"/>
          <w:szCs w:val="24"/>
          <w:lang w:val="de-DE"/>
        </w:rPr>
        <w:t>rf</w:t>
      </w:r>
      <w:r>
        <w:rPr>
          <w:rFonts w:ascii="Times New Roman" w:hAnsi="Times New Roman"/>
          <w:sz w:val="24"/>
          <w:szCs w:val="24"/>
          <w:lang w:val="sv-SE"/>
        </w:rPr>
        <w:t>ör bara helt kort kommer att sammanfatta h</w:t>
      </w:r>
      <w:r>
        <w:rPr>
          <w:rFonts w:ascii="Times New Roman" w:hAnsi="Times New Roman"/>
          <w:sz w:val="24"/>
          <w:szCs w:val="24"/>
        </w:rPr>
        <w:t>ä</w:t>
      </w:r>
      <w:r>
        <w:rPr>
          <w:rFonts w:ascii="Times New Roman" w:hAnsi="Times New Roman"/>
          <w:sz w:val="24"/>
          <w:szCs w:val="24"/>
          <w:lang w:val="sv-SE"/>
        </w:rPr>
        <w:t xml:space="preserve">r. Mitt intresse </w:t>
      </w:r>
      <w:del w:id="30" w:author="Henrik Frisk" w:date="2017-04-03T17:28:00Z">
        <w:commentRangeStart w:id="18"/>
        <w:r>
          <w:rPr>
            <w:rStyle w:val="Genomstrykning"/>
            <w:rFonts w:ascii="Times New Roman" w:hAnsi="Times New Roman"/>
            <w:sz w:val="24"/>
            <w:szCs w:val="24"/>
            <w:lang w:val="sv-SE"/>
          </w:rPr>
          <w:delText>här</w:delText>
        </w:r>
      </w:del>
      <w:del w:id="31" w:author="Henrik Frisk" w:date="2017-04-03T17:28:00Z">
        <w:r>
          <w:rPr>
            <w:rStyle w:val="Genomstrykning"/>
            <w:rFonts w:ascii="Times New Roman" w:hAnsi="Times New Roman"/>
            <w:sz w:val="24"/>
            <w:szCs w:val="24"/>
            <w:lang w:val="sv-SE"/>
          </w:rPr>
        </w:r>
      </w:del>
      <w:ins w:id="32" w:author="Henrik Frisk" w:date="2017-04-03T17:28:00Z">
        <w:commentRangeEnd w:id="18"/>
        <w:r>
          <w:commentReference w:id="18"/>
        </w:r>
        <w:r>
          <w:rPr>
            <w:rStyle w:val="Genomstrykning"/>
            <w:rFonts w:ascii="Times New Roman" w:hAnsi="Times New Roman"/>
            <w:sz w:val="24"/>
            <w:szCs w:val="24"/>
          </w:rPr>
          <w:t>i detta sammanhang</w:t>
        </w:r>
      </w:ins>
      <w:r>
        <w:rPr>
          <w:rStyle w:val="Genomstrykning"/>
          <w:rFonts w:ascii="Times New Roman" w:hAnsi="Times New Roman"/>
          <w:sz w:val="24"/>
          <w:szCs w:val="24"/>
        </w:rPr>
        <w:t xml:space="preserve"> </w:t>
      </w:r>
      <w:r>
        <w:rPr>
          <w:rFonts w:ascii="Times New Roman" w:hAnsi="Times New Roman"/>
          <w:sz w:val="24"/>
          <w:szCs w:val="24"/>
        </w:rPr>
        <w:t xml:space="preserve">ligger </w:t>
      </w:r>
      <w:commentRangeStart w:id="19"/>
      <w:r>
        <w:rPr>
          <w:rFonts w:ascii="Times New Roman" w:hAnsi="Times New Roman"/>
          <w:sz w:val="24"/>
          <w:szCs w:val="24"/>
          <w:lang w:val="sv-SE"/>
        </w:rPr>
        <w:t>snarare</w:t>
      </w:r>
      <w:del w:id="33" w:author="Henrik Frisk" w:date="2017-04-03T17:36:00Z">
        <w:r>
          <w:rPr>
            <w:rFonts w:ascii="Times New Roman" w:hAnsi="Times New Roman"/>
            <w:sz w:val="24"/>
            <w:szCs w:val="24"/>
            <w:lang w:val="sv-SE"/>
          </w:rPr>
          <w:commentReference w:id="20"/>
        </w:r>
      </w:del>
      <w:commentRangeEnd w:id="19"/>
      <w:r>
        <w:commentReference w:id="19"/>
      </w:r>
      <w:r>
        <w:rPr>
          <w:rFonts w:ascii="Times New Roman" w:hAnsi="Times New Roman"/>
          <w:sz w:val="24"/>
          <w:szCs w:val="24"/>
        </w:rPr>
        <w:t xml:space="preserve"> på interaktivitet som en estetisk kategori</w:t>
      </w:r>
      <w:ins w:id="34" w:author="Henrik Frisk" w:date="2017-04-03T17:30:00Z">
        <w:r>
          <w:rPr>
            <w:rFonts w:ascii="Times New Roman" w:hAnsi="Times New Roman"/>
            <w:sz w:val="24"/>
            <w:szCs w:val="24"/>
          </w:rPr>
          <w:t xml:space="preserve"> </w:t>
        </w:r>
      </w:ins>
      <w:ins w:id="35" w:author="Henrik Frisk" w:date="2017-04-03T17:30:00Z">
        <w:r>
          <w:rPr>
            <w:rFonts w:ascii="Times New Roman" w:hAnsi="Times New Roman"/>
            <w:sz w:val="24"/>
            <w:szCs w:val="24"/>
          </w:rPr>
          <w:t>och</w:t>
        </w:r>
      </w:ins>
      <w:del w:id="36" w:author="Henrik Frisk" w:date="2017-04-03T17:29:00Z">
        <w:r>
          <w:rPr>
            <w:rFonts w:ascii="Times New Roman" w:hAnsi="Times New Roman"/>
            <w:sz w:val="24"/>
            <w:szCs w:val="24"/>
          </w:rPr>
          <w:delText>. F</w:delText>
        </w:r>
      </w:del>
      <w:ins w:id="37" w:author="Henrik Frisk" w:date="2017-04-03T17:30:00Z">
        <w:r>
          <w:rPr>
            <w:rFonts w:ascii="Times New Roman" w:hAnsi="Times New Roman"/>
            <w:sz w:val="24"/>
            <w:szCs w:val="24"/>
          </w:rPr>
          <w:t>f</w:t>
        </w:r>
      </w:ins>
      <w:r>
        <w:rPr>
          <w:rFonts w:ascii="Times New Roman" w:hAnsi="Times New Roman"/>
          <w:sz w:val="24"/>
          <w:szCs w:val="24"/>
          <w:lang w:val="sv-SE"/>
        </w:rPr>
        <w:t xml:space="preserve">ör att kunna </w:t>
      </w:r>
      <w:ins w:id="38" w:author="Henrik Frisk" w:date="2017-04-03T17:30:00Z">
        <w:r>
          <w:rPr>
            <w:rFonts w:ascii="Times New Roman" w:hAnsi="Times New Roman"/>
            <w:sz w:val="24"/>
            <w:szCs w:val="24"/>
            <w:lang w:val="sv-SE"/>
          </w:rPr>
          <w:t xml:space="preserve">närma sig det ämnet </w:t>
        </w:r>
      </w:ins>
      <w:del w:id="39" w:author="Henrik Frisk" w:date="2017-04-03T17:30:00Z">
        <w:r>
          <w:rPr>
            <w:rFonts w:ascii="Times New Roman" w:hAnsi="Times New Roman"/>
            <w:sz w:val="24"/>
            <w:szCs w:val="24"/>
            <w:lang w:val="sv-SE"/>
          </w:rPr>
          <w:delText xml:space="preserve">initiera den diskussionen </w:delText>
        </w:r>
      </w:del>
      <w:r>
        <w:rPr>
          <w:rFonts w:ascii="Times New Roman" w:hAnsi="Times New Roman"/>
          <w:sz w:val="24"/>
          <w:szCs w:val="24"/>
          <w:lang w:val="sv-SE"/>
        </w:rPr>
        <w:t>behö</w:t>
      </w:r>
      <w:r>
        <w:rPr>
          <w:rFonts w:ascii="Times New Roman" w:hAnsi="Times New Roman"/>
          <w:sz w:val="24"/>
          <w:szCs w:val="24"/>
          <w:lang w:val="en-US"/>
        </w:rPr>
        <w:t>v</w:t>
      </w:r>
      <w:ins w:id="40" w:author="Henrik Frisk" w:date="2017-04-03T17:29:00Z">
        <w:r>
          <w:rPr>
            <w:rFonts w:ascii="Times New Roman" w:hAnsi="Times New Roman"/>
            <w:sz w:val="24"/>
            <w:szCs w:val="24"/>
            <w:lang w:val="en-US"/>
          </w:rPr>
          <w:t xml:space="preserve">s dock </w:t>
        </w:r>
      </w:ins>
      <w:del w:id="41" w:author="Henrik Frisk" w:date="2017-04-03T17:29:00Z">
        <w:r>
          <w:rPr>
            <w:rFonts w:ascii="Times New Roman" w:hAnsi="Times New Roman"/>
            <w:sz w:val="24"/>
            <w:szCs w:val="24"/>
            <w:lang w:val="en-US"/>
          </w:rPr>
          <w:delText xml:space="preserve">er </w:delText>
        </w:r>
      </w:del>
      <w:del w:id="42" w:author="Henrik Frisk" w:date="2017-04-03T17:29:00Z">
        <w:commentRangeStart w:id="21"/>
        <w:r>
          <w:rPr>
            <w:rFonts w:ascii="Times New Roman" w:hAnsi="Times New Roman"/>
            <w:color w:val="CE222B"/>
            <w:sz w:val="24"/>
            <w:szCs w:val="24"/>
            <w:lang w:val="sv-SE"/>
          </w:rPr>
          <w:delText>man</w:delText>
        </w:r>
      </w:del>
      <w:del w:id="43" w:author="Henrik Frisk" w:date="2017-04-03T17:29:00Z">
        <w:r>
          <w:rPr>
            <w:rFonts w:ascii="Times New Roman" w:hAnsi="Times New Roman"/>
            <w:color w:val="CE222B"/>
            <w:sz w:val="24"/>
            <w:szCs w:val="24"/>
            <w:lang w:val="sv-SE"/>
          </w:rPr>
        </w:r>
      </w:del>
      <w:del w:id="44" w:author="Henrik Frisk" w:date="2017-04-03T17:29:00Z">
        <w:commentRangeEnd w:id="21"/>
        <w:r>
          <w:commentReference w:id="21"/>
        </w:r>
        <w:r>
          <w:rPr>
            <w:rFonts w:ascii="Times New Roman" w:hAnsi="Times New Roman"/>
            <w:sz w:val="24"/>
            <w:szCs w:val="24"/>
            <w:lang w:val="sv-SE"/>
          </w:rPr>
          <w:delText xml:space="preserve"> ä</w:delText>
        </w:r>
      </w:del>
      <w:del w:id="45" w:author="Henrik Frisk" w:date="2017-04-03T17:29:00Z">
        <w:r>
          <w:rPr>
            <w:rFonts w:ascii="Times New Roman" w:hAnsi="Times New Roman"/>
            <w:sz w:val="24"/>
            <w:szCs w:val="24"/>
            <w:lang w:val="en-US"/>
          </w:rPr>
          <w:delText>ndå en</w:delText>
        </w:r>
      </w:del>
      <w:r>
        <w:rPr>
          <w:rFonts w:ascii="Times New Roman" w:hAnsi="Times New Roman"/>
          <w:sz w:val="24"/>
          <w:szCs w:val="24"/>
        </w:rPr>
        <w:t xml:space="preserve"> </w:t>
      </w:r>
      <w:r>
        <w:rPr>
          <w:rStyle w:val="Genomstrykning"/>
          <w:rFonts w:ascii="Times New Roman" w:hAnsi="Times New Roman"/>
          <w:sz w:val="24"/>
          <w:szCs w:val="24"/>
          <w:lang w:val="da-DK"/>
        </w:rPr>
        <w:t>å</w:t>
      </w:r>
      <w:r>
        <w:rPr>
          <w:rStyle w:val="Genomstrykning"/>
          <w:rFonts w:ascii="Times New Roman" w:hAnsi="Times New Roman"/>
          <w:sz w:val="24"/>
          <w:szCs w:val="24"/>
          <w:lang w:val="sv-SE"/>
        </w:rPr>
        <w:t>tminstone</w:t>
      </w:r>
      <w:r>
        <w:rPr>
          <w:rFonts w:ascii="Times New Roman" w:hAnsi="Times New Roman"/>
          <w:sz w:val="24"/>
          <w:szCs w:val="24"/>
        </w:rPr>
        <w:t xml:space="preserve"> </w:t>
      </w:r>
      <w:ins w:id="46" w:author="Henrik Frisk" w:date="2017-04-03T17:29:00Z">
        <w:r>
          <w:rPr>
            <w:rFonts w:ascii="Times New Roman" w:hAnsi="Times New Roman"/>
            <w:sz w:val="24"/>
            <w:szCs w:val="24"/>
          </w:rPr>
          <w:t xml:space="preserve">en </w:t>
        </w:r>
      </w:ins>
      <w:r>
        <w:rPr>
          <w:rFonts w:ascii="Times New Roman" w:hAnsi="Times New Roman"/>
          <w:sz w:val="24"/>
          <w:szCs w:val="24"/>
        </w:rPr>
        <w:t>preliminä</w:t>
      </w:r>
      <w:r>
        <w:rPr>
          <w:rFonts w:ascii="Times New Roman" w:hAnsi="Times New Roman"/>
          <w:sz w:val="24"/>
          <w:szCs w:val="24"/>
          <w:lang w:val="sv-SE"/>
        </w:rPr>
        <w:t xml:space="preserve">r definition av vad interaktiv musik </w:t>
      </w:r>
      <w:r>
        <w:rPr>
          <w:rFonts w:ascii="Times New Roman" w:hAnsi="Times New Roman"/>
          <w:sz w:val="24"/>
          <w:szCs w:val="24"/>
        </w:rPr>
        <w:t>är</w:t>
      </w:r>
      <w:ins w:id="47" w:author="Henrik Frisk" w:date="2017-04-03T17:30:00Z">
        <w:r>
          <w:rPr>
            <w:rFonts w:ascii="Times New Roman" w:hAnsi="Times New Roman"/>
            <w:sz w:val="24"/>
            <w:szCs w:val="24"/>
          </w:rPr>
          <w:t xml:space="preserve"> </w:t>
        </w:r>
      </w:ins>
      <w:ins w:id="48" w:author="Henrik Frisk" w:date="2017-04-03T17:30:00Z">
        <w:r>
          <w:rPr>
            <w:rFonts w:ascii="Times New Roman" w:hAnsi="Times New Roman"/>
            <w:sz w:val="24"/>
            <w:szCs w:val="24"/>
          </w:rPr>
          <w:t>eller kan vara.</w:t>
        </w:r>
      </w:ins>
      <w:del w:id="49" w:author="Henrik Frisk" w:date="2017-04-03T17:30:00Z">
        <w:r>
          <w:rPr>
            <w:rFonts w:ascii="Times New Roman" w:hAnsi="Times New Roman"/>
            <w:sz w:val="24"/>
            <w:szCs w:val="24"/>
            <w:lang w:val="sv-SE"/>
          </w:rPr>
          <w:delText>,</w:delText>
        </w:r>
      </w:del>
      <w:r>
        <w:rPr>
          <w:rFonts w:ascii="Times New Roman" w:hAnsi="Times New Roman"/>
          <w:sz w:val="24"/>
          <w:szCs w:val="24"/>
        </w:rPr>
        <w:t xml:space="preserve"> </w:t>
      </w:r>
      <w:del w:id="50" w:author="Henrik Frisk" w:date="2017-04-03T17:30:00Z">
        <w:r>
          <w:rPr>
            <w:rStyle w:val="Genomstrykning"/>
            <w:rFonts w:ascii="Times New Roman" w:hAnsi="Times New Roman"/>
            <w:sz w:val="24"/>
            <w:szCs w:val="24"/>
            <w:lang w:val="da-DK"/>
          </w:rPr>
          <w:delText>i det h</w:delText>
        </w:r>
      </w:del>
      <w:del w:id="51" w:author="Henrik Frisk" w:date="2017-04-03T17:30:00Z">
        <w:r>
          <w:rPr>
            <w:rStyle w:val="Genomstrykning"/>
            <w:rFonts w:ascii="Times New Roman" w:hAnsi="Times New Roman"/>
            <w:sz w:val="24"/>
            <w:szCs w:val="24"/>
          </w:rPr>
          <w:delText>är fallet</w:delText>
        </w:r>
      </w:del>
      <w:del w:id="52" w:author="Henrik Frisk" w:date="2017-04-03T17:30:00Z">
        <w:r>
          <w:rPr>
            <w:rFonts w:ascii="Times New Roman" w:hAnsi="Times New Roman"/>
            <w:sz w:val="24"/>
            <w:szCs w:val="24"/>
            <w:lang w:val="sv-SE"/>
          </w:rPr>
          <w:delText xml:space="preserve"> och det gör vi g</w:delText>
        </w:r>
      </w:del>
      <w:del w:id="53" w:author="Henrik Frisk" w:date="2017-04-03T17:35:00Z">
        <w:r>
          <w:rPr>
            <w:rFonts w:ascii="Times New Roman" w:hAnsi="Times New Roman"/>
            <w:sz w:val="24"/>
            <w:szCs w:val="24"/>
            <w:lang w:val="sv-SE"/>
          </w:rPr>
          <w:delText xml:space="preserve">enom att begränsa </w:delText>
        </w:r>
      </w:del>
      <w:del w:id="54" w:author="Henrik Frisk" w:date="2017-04-03T17:35:00Z">
        <w:r>
          <w:rPr>
            <w:rFonts w:ascii="Times New Roman" w:hAnsi="Times New Roman"/>
            <w:sz w:val="24"/>
            <w:szCs w:val="24"/>
            <w:lang w:val="sv-SE"/>
          </w:rPr>
          <w:delText xml:space="preserve">kategorin </w:delText>
        </w:r>
      </w:del>
      <w:del w:id="55" w:author="Henrik Frisk" w:date="2017-04-03T17:35:00Z">
        <w:commentRangeStart w:id="22"/>
        <w:r>
          <w:rPr>
            <w:rFonts w:ascii="Times New Roman" w:hAnsi="Times New Roman"/>
            <w:i/>
            <w:iCs/>
            <w:sz w:val="24"/>
            <w:szCs w:val="24"/>
            <w:lang w:val="sv-SE"/>
          </w:rPr>
          <w:delText>interaktiv musik</w:delText>
        </w:r>
      </w:del>
      <w:del w:id="56" w:author="Henrik Frisk" w:date="2017-04-03T17:35:00Z">
        <w:r>
          <w:rPr>
            <w:rFonts w:ascii="Times New Roman" w:hAnsi="Times New Roman"/>
            <w:i/>
            <w:iCs/>
            <w:sz w:val="24"/>
            <w:szCs w:val="24"/>
            <w:lang w:val="sv-SE"/>
          </w:rPr>
        </w:r>
      </w:del>
      <w:del w:id="57" w:author="Henrik Frisk" w:date="2017-04-03T17:35:00Z">
        <w:commentRangeEnd w:id="22"/>
        <w:r>
          <w:commentReference w:id="22"/>
        </w:r>
        <w:r>
          <w:rPr>
            <w:rFonts w:ascii="Times New Roman" w:hAnsi="Times New Roman"/>
            <w:sz w:val="24"/>
            <w:szCs w:val="24"/>
            <w:lang w:val="sv-SE"/>
          </w:rPr>
          <w:delText xml:space="preserve"> till </w:delText>
        </w:r>
      </w:del>
      <w:del w:id="58" w:author="Henrik Frisk" w:date="2017-04-03T17:32:00Z">
        <w:r>
          <w:rPr>
            <w:rFonts w:ascii="Times New Roman" w:hAnsi="Times New Roman"/>
            <w:sz w:val="24"/>
            <w:szCs w:val="24"/>
            <w:lang w:val="sv-SE"/>
          </w:rPr>
          <w:delText>musik likt den som komponerades och framfö</w:delText>
        </w:r>
      </w:del>
      <w:del w:id="59" w:author="Henrik Frisk" w:date="2017-04-03T17:32:00Z">
        <w:r>
          <w:rPr>
            <w:rFonts w:ascii="Times New Roman" w:hAnsi="Times New Roman"/>
            <w:sz w:val="24"/>
            <w:szCs w:val="24"/>
            <w:lang w:val="da-DK"/>
          </w:rPr>
          <w:delText xml:space="preserve">rdes i </w:delText>
        </w:r>
      </w:del>
      <w:del w:id="60" w:author="Henrik Frisk" w:date="2017-04-03T17:32:00Z">
        <w:r>
          <w:rPr>
            <w:rStyle w:val="Genomstrykning"/>
            <w:rFonts w:ascii="Times New Roman" w:hAnsi="Times New Roman"/>
            <w:sz w:val="24"/>
            <w:szCs w:val="24"/>
            <w:lang w:val="sv-SE"/>
          </w:rPr>
          <w:delText>projektet</w:delText>
        </w:r>
      </w:del>
      <w:del w:id="61" w:author="Henrik Frisk" w:date="2017-04-03T17:32:00Z">
        <w:r>
          <w:rPr>
            <w:rFonts w:ascii="Times New Roman" w:hAnsi="Times New Roman"/>
            <w:sz w:val="24"/>
            <w:szCs w:val="24"/>
            <w:lang w:val="sv-SE"/>
          </w:rPr>
          <w:delText xml:space="preserve"> </w:delText>
        </w:r>
      </w:del>
      <w:del w:id="62" w:author="Henrik Frisk" w:date="2017-04-03T17:32:00Z">
        <w:r>
          <w:rPr>
            <w:rFonts w:ascii="Times New Roman" w:hAnsi="Times New Roman"/>
            <w:sz w:val="24"/>
            <w:szCs w:val="24"/>
            <w:lang w:val="da-DK"/>
          </w:rPr>
          <w:delText>Compoz:</w:delText>
        </w:r>
      </w:del>
      <w:del w:id="63" w:author="Henrik Frisk" w:date="2017-04-03T17:35:00Z">
        <w:r>
          <w:rPr>
            <w:rFonts w:ascii="Times New Roman" w:hAnsi="Times New Roman"/>
            <w:sz w:val="24"/>
            <w:szCs w:val="24"/>
            <w:lang w:val="da-DK"/>
          </w:rPr>
          <w:delText xml:space="preserve"> musik </w:delText>
        </w:r>
      </w:del>
      <w:del w:id="64" w:author="Henrik Frisk" w:date="2017-04-03T17:32:00Z">
        <w:r>
          <w:rPr>
            <w:rFonts w:ascii="Times New Roman" w:hAnsi="Times New Roman"/>
            <w:sz w:val="24"/>
            <w:szCs w:val="24"/>
            <w:lang w:val="da-DK"/>
          </w:rPr>
          <w:delText>dä</w:delText>
        </w:r>
      </w:del>
      <w:del w:id="65" w:author="Henrik Frisk" w:date="2017-04-03T17:32:00Z">
        <w:r>
          <w:rPr>
            <w:rFonts w:ascii="Times New Roman" w:hAnsi="Times New Roman"/>
            <w:sz w:val="24"/>
            <w:szCs w:val="24"/>
            <w:lang w:val="sv-SE"/>
          </w:rPr>
          <w:delText xml:space="preserve">r </w:delText>
        </w:r>
      </w:del>
      <w:del w:id="66" w:author="Henrik Frisk" w:date="2017-04-03T17:35:00Z">
        <w:r>
          <w:rPr>
            <w:rFonts w:ascii="Times New Roman" w:hAnsi="Times New Roman"/>
            <w:sz w:val="24"/>
            <w:szCs w:val="24"/>
            <w:lang w:val="sv-SE"/>
          </w:rPr>
          <w:delText xml:space="preserve">lyssnaren </w:delText>
        </w:r>
      </w:del>
      <w:del w:id="67" w:author="Henrik Frisk" w:date="2017-04-03T17:32:00Z">
        <w:r>
          <w:rPr>
            <w:rFonts w:ascii="Times New Roman" w:hAnsi="Times New Roman"/>
            <w:sz w:val="24"/>
            <w:szCs w:val="24"/>
            <w:lang w:val="sv-SE"/>
          </w:rPr>
          <w:delText xml:space="preserve">kan </w:delText>
        </w:r>
      </w:del>
      <w:del w:id="68" w:author="Henrik Frisk" w:date="2017-04-03T17:35:00Z">
        <w:r>
          <w:rPr>
            <w:rFonts w:ascii="Times New Roman" w:hAnsi="Times New Roman"/>
            <w:sz w:val="24"/>
            <w:szCs w:val="24"/>
            <w:lang w:val="sv-SE"/>
          </w:rPr>
          <w:delText>p</w:delText>
        </w:r>
      </w:del>
      <w:del w:id="69" w:author="Henrik Frisk" w:date="2017-04-03T17:35:00Z">
        <w:r>
          <w:rPr>
            <w:rFonts w:ascii="Times New Roman" w:hAnsi="Times New Roman"/>
            <w:sz w:val="24"/>
            <w:szCs w:val="24"/>
            <w:lang w:val="da-DK"/>
          </w:rPr>
          <w:delText>å</w:delText>
        </w:r>
      </w:del>
      <w:del w:id="70" w:author="Henrik Frisk" w:date="2017-04-03T17:35:00Z">
        <w:r>
          <w:rPr>
            <w:rFonts w:ascii="Times New Roman" w:hAnsi="Times New Roman"/>
            <w:sz w:val="24"/>
            <w:szCs w:val="24"/>
            <w:lang w:val="sv-SE"/>
          </w:rPr>
          <w:delText xml:space="preserve">verka musikens form </w:delText>
        </w:r>
      </w:del>
      <w:del w:id="71" w:author="Henrik Frisk" w:date="2017-04-03T17:32:00Z">
        <w:r>
          <w:rPr>
            <w:rFonts w:ascii="Times New Roman" w:hAnsi="Times New Roman"/>
            <w:sz w:val="24"/>
            <w:szCs w:val="24"/>
            <w:lang w:val="sv-SE"/>
          </w:rPr>
          <w:delText>(</w:delText>
        </w:r>
      </w:del>
      <w:del w:id="72" w:author="Henrik Frisk" w:date="2017-04-03T17:35:00Z">
        <w:r>
          <w:rPr>
            <w:rFonts w:ascii="Times New Roman" w:hAnsi="Times New Roman"/>
            <w:sz w:val="24"/>
            <w:szCs w:val="24"/>
            <w:lang w:val="sv-SE"/>
          </w:rPr>
          <w:delText>i vissa fall även dess inneh</w:delText>
        </w:r>
      </w:del>
      <w:del w:id="73" w:author="Henrik Frisk" w:date="2017-04-03T17:35:00Z">
        <w:r>
          <w:rPr>
            <w:rFonts w:ascii="Times New Roman" w:hAnsi="Times New Roman"/>
            <w:sz w:val="24"/>
            <w:szCs w:val="24"/>
            <w:lang w:val="da-DK"/>
          </w:rPr>
          <w:delText>å</w:delText>
        </w:r>
      </w:del>
      <w:del w:id="74" w:author="Henrik Frisk" w:date="2017-04-03T17:35:00Z">
        <w:r>
          <w:rPr>
            <w:rFonts w:ascii="Times New Roman" w:hAnsi="Times New Roman"/>
            <w:sz w:val="24"/>
            <w:szCs w:val="24"/>
            <w:lang w:val="sv-SE"/>
          </w:rPr>
          <w:delText>ll</w:delText>
        </w:r>
      </w:del>
      <w:del w:id="75" w:author="Henrik Frisk" w:date="2017-04-03T17:32:00Z">
        <w:r>
          <w:rPr>
            <w:rFonts w:ascii="Times New Roman" w:hAnsi="Times New Roman"/>
            <w:sz w:val="24"/>
            <w:szCs w:val="24"/>
            <w:lang w:val="sv-SE"/>
          </w:rPr>
          <w:delText>)</w:delText>
        </w:r>
      </w:del>
      <w:del w:id="76" w:author="Henrik Frisk" w:date="2017-04-03T17:35:00Z">
        <w:r>
          <w:rPr>
            <w:rFonts w:ascii="Times New Roman" w:hAnsi="Times New Roman"/>
            <w:sz w:val="24"/>
            <w:szCs w:val="24"/>
            <w:lang w:val="sv-SE"/>
          </w:rPr>
          <w:delText>, ofta i samverkan med andra lyssnare, på ett sätt som har en signifikant betydelse för hur musiken upplevs.</w:delText>
        </w:r>
      </w:del>
      <w:ins w:id="77" w:author="Henrik Frisk" w:date="2017-04-03T17:34:00Z">
        <w:r>
          <w:rPr>
            <w:rFonts w:ascii="Times New Roman" w:hAnsi="Times New Roman"/>
            <w:sz w:val="24"/>
            <w:szCs w:val="24"/>
            <w:lang w:val="sv-SE"/>
          </w:rPr>
          <w:t xml:space="preserve">En möjlig definition i detta sammanhang är: </w:t>
        </w:r>
      </w:ins>
      <w:ins w:id="78" w:author="Henrik Frisk" w:date="2017-04-03T17:34:00Z">
        <w:r>
          <w:rPr>
            <w:rFonts w:ascii="Times New Roman" w:hAnsi="Times New Roman"/>
            <w:sz w:val="24"/>
            <w:szCs w:val="24"/>
            <w:lang w:val="da-DK"/>
          </w:rPr>
          <w:t xml:space="preserve">sådan musik som erbjuder </w:t>
        </w:r>
      </w:ins>
      <w:ins w:id="79" w:author="Henrik Frisk" w:date="2017-04-03T17:34:00Z">
        <w:r>
          <w:rPr>
            <w:rFonts w:ascii="Times New Roman" w:hAnsi="Times New Roman"/>
            <w:sz w:val="24"/>
            <w:szCs w:val="24"/>
            <w:lang w:val="sv-SE"/>
          </w:rPr>
          <w:t>lyssnaren att p</w:t>
        </w:r>
      </w:ins>
      <w:ins w:id="80" w:author="Henrik Frisk" w:date="2017-04-03T17:34:00Z">
        <w:r>
          <w:rPr>
            <w:rFonts w:ascii="Times New Roman" w:hAnsi="Times New Roman"/>
            <w:sz w:val="24"/>
            <w:szCs w:val="24"/>
            <w:lang w:val="da-DK"/>
          </w:rPr>
          <w:t>å</w:t>
        </w:r>
      </w:ins>
      <w:ins w:id="81" w:author="Henrik Frisk" w:date="2017-04-03T17:34:00Z">
        <w:r>
          <w:rPr>
            <w:rFonts w:ascii="Times New Roman" w:hAnsi="Times New Roman"/>
            <w:sz w:val="24"/>
            <w:szCs w:val="24"/>
            <w:lang w:val="sv-SE"/>
          </w:rPr>
          <w:t>verka musikens form och i vissa fall även dess inneh</w:t>
        </w:r>
      </w:ins>
      <w:ins w:id="82" w:author="Henrik Frisk" w:date="2017-04-03T17:34:00Z">
        <w:r>
          <w:rPr>
            <w:rFonts w:ascii="Times New Roman" w:hAnsi="Times New Roman"/>
            <w:sz w:val="24"/>
            <w:szCs w:val="24"/>
            <w:lang w:val="da-DK"/>
          </w:rPr>
          <w:t>å</w:t>
        </w:r>
      </w:ins>
      <w:ins w:id="83" w:author="Henrik Frisk" w:date="2017-04-03T17:34:00Z">
        <w:r>
          <w:rPr>
            <w:rFonts w:ascii="Times New Roman" w:hAnsi="Times New Roman"/>
            <w:sz w:val="24"/>
            <w:szCs w:val="24"/>
            <w:lang w:val="sv-SE"/>
          </w:rPr>
          <w:t>ll, ofta i samverkan med andra lyssnare, på ett sätt som har en signifikant betydelse för hur musiken upplevs.</w:t>
        </w:r>
      </w:ins>
    </w:p>
    <w:p>
      <w:pPr>
        <w:pStyle w:val="Frval"/>
        <w:shd w:val="clear" w:fill="FFFFFF"/>
        <w:bidi w:val="0"/>
        <w:spacing w:lineRule="auto" w:line="360"/>
        <w:ind w:left="0" w:right="567" w:firstLine="360"/>
        <w:jc w:val="left"/>
        <w:rPr/>
      </w:pPr>
      <w:r>
        <w:rPr>
          <w:rFonts w:ascii="Times New Roman" w:hAnsi="Times New Roman"/>
          <w:sz w:val="24"/>
          <w:szCs w:val="24"/>
        </w:rPr>
        <w:t xml:space="preserve">På </w:t>
      </w:r>
      <w:r>
        <w:rPr>
          <w:rFonts w:ascii="Times New Roman" w:hAnsi="Times New Roman"/>
          <w:sz w:val="24"/>
          <w:szCs w:val="24"/>
          <w:lang w:val="sv-SE"/>
        </w:rPr>
        <w:t>ett s</w:t>
      </w:r>
      <w:r>
        <w:rPr>
          <w:rFonts w:ascii="Times New Roman" w:hAnsi="Times New Roman"/>
          <w:sz w:val="24"/>
          <w:szCs w:val="24"/>
        </w:rPr>
        <w:t>ä</w:t>
      </w:r>
      <w:r>
        <w:rPr>
          <w:rFonts w:ascii="Times New Roman" w:hAnsi="Times New Roman"/>
          <w:sz w:val="24"/>
          <w:szCs w:val="24"/>
          <w:lang w:val="sv-SE"/>
        </w:rPr>
        <w:t>tt kan man s</w:t>
      </w:r>
      <w:r>
        <w:rPr>
          <w:rFonts w:ascii="Times New Roman" w:hAnsi="Times New Roman"/>
          <w:sz w:val="24"/>
          <w:szCs w:val="24"/>
        </w:rPr>
        <w:t>ä</w:t>
      </w:r>
      <w:r>
        <w:rPr>
          <w:rFonts w:ascii="Times New Roman" w:hAnsi="Times New Roman"/>
          <w:sz w:val="24"/>
          <w:szCs w:val="24"/>
          <w:lang w:val="sv-SE"/>
        </w:rPr>
        <w:t>ga att det som i allm</w:t>
      </w:r>
      <w:r>
        <w:rPr>
          <w:rFonts w:ascii="Times New Roman" w:hAnsi="Times New Roman"/>
          <w:sz w:val="24"/>
          <w:szCs w:val="24"/>
        </w:rPr>
        <w:t>ä</w:t>
      </w:r>
      <w:r>
        <w:rPr>
          <w:rFonts w:ascii="Times New Roman" w:hAnsi="Times New Roman"/>
          <w:sz w:val="24"/>
          <w:szCs w:val="24"/>
          <w:lang w:val="sv-SE"/>
        </w:rPr>
        <w:t>nhet erbjuds genom det interaktiva gr</w:t>
      </w:r>
      <w:r>
        <w:rPr>
          <w:rFonts w:ascii="Times New Roman" w:hAnsi="Times New Roman"/>
          <w:sz w:val="24"/>
          <w:szCs w:val="24"/>
        </w:rPr>
        <w:t xml:space="preserve">änssnittet är ett instrument på </w:t>
      </w:r>
      <w:r>
        <w:rPr>
          <w:rFonts w:ascii="Times New Roman" w:hAnsi="Times New Roman"/>
          <w:sz w:val="24"/>
          <w:szCs w:val="24"/>
          <w:lang w:val="sv-SE"/>
        </w:rPr>
        <w:t>vilket man som lyssnare sj</w:t>
      </w:r>
      <w:r>
        <w:rPr>
          <w:rFonts w:ascii="Times New Roman" w:hAnsi="Times New Roman"/>
          <w:sz w:val="24"/>
          <w:szCs w:val="24"/>
        </w:rPr>
        <w:t>ä</w:t>
      </w:r>
      <w:r>
        <w:rPr>
          <w:rFonts w:ascii="Times New Roman" w:hAnsi="Times New Roman"/>
          <w:sz w:val="24"/>
          <w:szCs w:val="24"/>
          <w:lang w:val="sv-SE"/>
        </w:rPr>
        <w:t xml:space="preserve">lv spelar musiken. Orden </w:t>
      </w:r>
      <w:commentRangeStart w:id="23"/>
      <w:r>
        <w:rPr>
          <w:rFonts w:ascii="Times New Roman" w:hAnsi="Times New Roman"/>
          <w:sz w:val="24"/>
          <w:szCs w:val="24"/>
        </w:rPr>
        <w:t>”</w:t>
      </w:r>
      <w:r>
        <w:rPr>
          <w:rFonts w:ascii="Times New Roman" w:hAnsi="Times New Roman"/>
          <w:sz w:val="24"/>
          <w:szCs w:val="24"/>
          <w:lang w:val="it-IT"/>
        </w:rPr>
        <w:t>instrument</w:t>
      </w:r>
      <w:r>
        <w:rPr>
          <w:rFonts w:ascii="Times New Roman" w:hAnsi="Times New Roman"/>
          <w:sz w:val="24"/>
          <w:szCs w:val="24"/>
        </w:rPr>
        <w:t xml:space="preserve">” </w:t>
      </w:r>
      <w:r>
        <w:rPr>
          <w:rFonts w:ascii="Times New Roman" w:hAnsi="Times New Roman"/>
          <w:sz w:val="24"/>
          <w:szCs w:val="24"/>
          <w:lang w:val="sv-SE"/>
        </w:rPr>
        <w:t xml:space="preserve">och </w:t>
      </w:r>
      <w:r>
        <w:rPr>
          <w:rFonts w:ascii="Times New Roman" w:hAnsi="Times New Roman"/>
          <w:sz w:val="24"/>
          <w:szCs w:val="24"/>
        </w:rPr>
        <w:t>”</w:t>
      </w:r>
      <w:r>
        <w:rPr>
          <w:rFonts w:ascii="Times New Roman" w:hAnsi="Times New Roman"/>
          <w:sz w:val="24"/>
          <w:szCs w:val="24"/>
          <w:lang w:val="sv-SE"/>
        </w:rPr>
        <w:t>spelar</w:t>
      </w:r>
      <w:r>
        <w:rPr>
          <w:rFonts w:ascii="Times New Roman" w:hAnsi="Times New Roman"/>
          <w:sz w:val="24"/>
          <w:szCs w:val="24"/>
        </w:rPr>
        <w:t>”</w:t>
      </w:r>
      <w:del w:id="84" w:author="Henrik Frisk" w:date="2017-04-03T17:36:00Z">
        <w:r>
          <w:rPr>
            <w:rFonts w:ascii="Times New Roman" w:hAnsi="Times New Roman"/>
            <w:sz w:val="24"/>
            <w:szCs w:val="24"/>
          </w:rPr>
          <w:commentReference w:id="24"/>
        </w:r>
      </w:del>
      <w:commentRangeEnd w:id="23"/>
      <w:r>
        <w:commentReference w:id="23"/>
      </w:r>
      <w:r>
        <w:rPr>
          <w:rFonts w:ascii="Times New Roman" w:hAnsi="Times New Roman"/>
          <w:sz w:val="24"/>
          <w:szCs w:val="24"/>
        </w:rPr>
        <w:t xml:space="preserve"> m</w:t>
      </w:r>
      <w:r>
        <w:rPr>
          <w:rFonts w:ascii="Times New Roman" w:hAnsi="Times New Roman"/>
          <w:sz w:val="24"/>
          <w:szCs w:val="24"/>
          <w:lang w:val="da-DK"/>
        </w:rPr>
        <w:t>å</w:t>
      </w:r>
      <w:r>
        <w:rPr>
          <w:rFonts w:ascii="Times New Roman" w:hAnsi="Times New Roman"/>
          <w:sz w:val="24"/>
          <w:szCs w:val="24"/>
          <w:lang w:val="sv-SE"/>
        </w:rPr>
        <w:t>ste dock ses som metaforer i det h</w:t>
      </w:r>
      <w:r>
        <w:rPr>
          <w:rFonts w:ascii="Times New Roman" w:hAnsi="Times New Roman"/>
          <w:sz w:val="24"/>
          <w:szCs w:val="24"/>
        </w:rPr>
        <w:t>ä</w:t>
      </w:r>
      <w:r>
        <w:rPr>
          <w:rFonts w:ascii="Times New Roman" w:hAnsi="Times New Roman"/>
          <w:sz w:val="24"/>
          <w:szCs w:val="24"/>
          <w:lang w:val="sv-SE"/>
        </w:rPr>
        <w:t xml:space="preserve">r sammanhanget snarare </w:t>
      </w:r>
      <w:r>
        <w:rPr>
          <w:rFonts w:ascii="Times New Roman" w:hAnsi="Times New Roman"/>
          <w:sz w:val="24"/>
          <w:szCs w:val="24"/>
        </w:rPr>
        <w:t>ä</w:t>
      </w:r>
      <w:r>
        <w:rPr>
          <w:rFonts w:ascii="Times New Roman" w:hAnsi="Times New Roman"/>
          <w:sz w:val="24"/>
          <w:szCs w:val="24"/>
          <w:lang w:val="sv-SE"/>
        </w:rPr>
        <w:t>n referenser till absoluta kategorier. D</w:t>
      </w:r>
      <w:ins w:id="85" w:author="Henrik Frisk" w:date="2017-04-03T17:36:00Z">
        <w:r>
          <w:rPr>
            <w:rFonts w:ascii="Times New Roman" w:hAnsi="Times New Roman"/>
            <w:sz w:val="24"/>
            <w:szCs w:val="24"/>
            <w:lang w:val="sv-SE"/>
          </w:rPr>
          <w:t>agens</w:t>
        </w:r>
      </w:ins>
      <w:del w:id="86" w:author="Henrik Frisk" w:date="2017-04-03T17:36:00Z">
        <w:r>
          <w:rPr>
            <w:rFonts w:ascii="Times New Roman" w:hAnsi="Times New Roman"/>
            <w:sz w:val="24"/>
            <w:szCs w:val="24"/>
            <w:lang w:val="sv-SE"/>
          </w:rPr>
          <w:delText>e</w:delText>
        </w:r>
      </w:del>
      <w:r>
        <w:rPr>
          <w:rFonts w:ascii="Times New Roman" w:hAnsi="Times New Roman"/>
          <w:sz w:val="24"/>
          <w:szCs w:val="24"/>
          <w:lang w:val="sv-SE"/>
        </w:rPr>
        <w:t xml:space="preserve"> musikinstrument</w:t>
      </w:r>
      <w:del w:id="87" w:author="Henrik Frisk" w:date="2017-04-03T17:36:00Z">
        <w:r>
          <w:rPr>
            <w:rFonts w:ascii="Times New Roman" w:hAnsi="Times New Roman"/>
            <w:sz w:val="24"/>
            <w:szCs w:val="24"/>
            <w:lang w:val="sv-SE"/>
          </w:rPr>
          <w:delText xml:space="preserve"> vi</w:delText>
        </w:r>
      </w:del>
      <w:del w:id="88" w:author="Henrik Frisk" w:date="2017-04-03T17:37:00Z">
        <w:r>
          <w:rPr>
            <w:rFonts w:ascii="Times New Roman" w:hAnsi="Times New Roman"/>
            <w:sz w:val="24"/>
            <w:szCs w:val="24"/>
            <w:lang w:val="sv-SE"/>
          </w:rPr>
          <w:commentReference w:id="25"/>
        </w:r>
      </w:del>
      <w:r>
        <w:rPr>
          <w:rFonts w:ascii="Times New Roman" w:hAnsi="Times New Roman"/>
          <w:sz w:val="24"/>
          <w:szCs w:val="24"/>
        </w:rPr>
        <w:t xml:space="preserve"> </w:t>
      </w:r>
      <w:del w:id="89" w:author="Henrik Frisk" w:date="2017-04-03T17:36:00Z">
        <w:r>
          <w:rPr>
            <w:rFonts w:ascii="Times New Roman" w:hAnsi="Times New Roman"/>
            <w:sz w:val="24"/>
            <w:szCs w:val="24"/>
          </w:rPr>
          <w:delText xml:space="preserve">har idag </w:delText>
        </w:r>
      </w:del>
      <w:r>
        <w:rPr>
          <w:rFonts w:ascii="Times New Roman" w:hAnsi="Times New Roman"/>
          <w:sz w:val="24"/>
          <w:szCs w:val="24"/>
        </w:rPr>
        <w:t>har i m</w:t>
      </w:r>
      <w:r>
        <w:rPr>
          <w:rFonts w:ascii="Times New Roman" w:hAnsi="Times New Roman"/>
          <w:sz w:val="24"/>
          <w:szCs w:val="24"/>
          <w:lang w:val="da-DK"/>
        </w:rPr>
        <w:t>å</w:t>
      </w:r>
      <w:r>
        <w:rPr>
          <w:rFonts w:ascii="Times New Roman" w:hAnsi="Times New Roman"/>
          <w:sz w:val="24"/>
          <w:szCs w:val="24"/>
          <w:lang w:val="sv-SE"/>
        </w:rPr>
        <w:t xml:space="preserve">nga fall utvecklats under </w:t>
      </w:r>
      <w:r>
        <w:rPr>
          <w:rFonts w:ascii="Times New Roman" w:hAnsi="Times New Roman"/>
          <w:sz w:val="24"/>
          <w:szCs w:val="24"/>
          <w:lang w:val="da-DK"/>
        </w:rPr>
        <w:t>å</w:t>
      </w:r>
      <w:r>
        <w:rPr>
          <w:rFonts w:ascii="Times New Roman" w:hAnsi="Times New Roman"/>
          <w:sz w:val="24"/>
          <w:szCs w:val="24"/>
          <w:lang w:val="sv-SE"/>
        </w:rPr>
        <w:t>rhundraden eller</w:t>
      </w:r>
      <w:ins w:id="90" w:author="Henrik Frisk" w:date="2017-04-03T17:37:00Z">
        <w:r>
          <w:rPr>
            <w:rFonts w:ascii="Times New Roman" w:hAnsi="Times New Roman"/>
            <w:sz w:val="24"/>
            <w:szCs w:val="24"/>
            <w:lang w:val="sv-SE"/>
          </w:rPr>
          <w:t xml:space="preserve"> </w:t>
        </w:r>
      </w:ins>
      <w:ins w:id="91" w:author="Henrik Frisk" w:date="2017-04-03T17:37:00Z">
        <w:r>
          <w:rPr>
            <w:rFonts w:ascii="Times New Roman" w:hAnsi="Times New Roman"/>
            <w:sz w:val="24"/>
            <w:szCs w:val="24"/>
            <w:lang w:val="sv-SE"/>
          </w:rPr>
          <w:t>till och med</w:t>
        </w:r>
      </w:ins>
      <w:r>
        <w:rPr>
          <w:rFonts w:ascii="Times New Roman" w:hAnsi="Times New Roman"/>
          <w:sz w:val="24"/>
          <w:szCs w:val="24"/>
          <w:lang w:val="sv-SE"/>
        </w:rPr>
        <w:t xml:space="preserve"> </w:t>
      </w:r>
      <w:r>
        <w:rPr>
          <w:rFonts w:ascii="Times New Roman" w:hAnsi="Times New Roman"/>
          <w:sz w:val="24"/>
          <w:szCs w:val="24"/>
          <w:lang w:val="da-DK"/>
        </w:rPr>
        <w:t>å</w:t>
      </w:r>
      <w:r>
        <w:rPr>
          <w:rFonts w:ascii="Times New Roman" w:hAnsi="Times New Roman"/>
          <w:sz w:val="24"/>
          <w:szCs w:val="24"/>
          <w:lang w:val="sv-SE"/>
        </w:rPr>
        <w:t>rtusenden</w:t>
      </w:r>
      <w:ins w:id="92" w:author="Henrik Frisk" w:date="2017-04-03T17:37:00Z">
        <w:r>
          <w:rPr>
            <w:rFonts w:ascii="Times New Roman" w:hAnsi="Times New Roman"/>
            <w:sz w:val="24"/>
            <w:szCs w:val="24"/>
            <w:lang w:val="sv-SE"/>
          </w:rPr>
          <w:t>,</w:t>
        </w:r>
      </w:ins>
      <w:r>
        <w:rPr>
          <w:rFonts w:ascii="Times New Roman" w:hAnsi="Times New Roman"/>
          <w:sz w:val="24"/>
          <w:szCs w:val="24"/>
          <w:lang w:val="sv-SE"/>
        </w:rPr>
        <w:t xml:space="preserve"> och att l</w:t>
      </w:r>
      <w:r>
        <w:rPr>
          <w:rFonts w:ascii="Times New Roman" w:hAnsi="Times New Roman"/>
          <w:sz w:val="24"/>
          <w:szCs w:val="24"/>
        </w:rPr>
        <w:t>ä</w:t>
      </w:r>
      <w:r>
        <w:rPr>
          <w:rFonts w:ascii="Times New Roman" w:hAnsi="Times New Roman"/>
          <w:sz w:val="24"/>
          <w:szCs w:val="24"/>
          <w:lang w:val="sv-SE"/>
        </w:rPr>
        <w:t>ra sig spela p</w:t>
      </w:r>
      <w:r>
        <w:rPr>
          <w:rFonts w:ascii="Times New Roman" w:hAnsi="Times New Roman"/>
          <w:sz w:val="24"/>
          <w:szCs w:val="24"/>
        </w:rPr>
        <w:t xml:space="preserve">å </w:t>
      </w:r>
      <w:r>
        <w:rPr>
          <w:rFonts w:ascii="Times New Roman" w:hAnsi="Times New Roman"/>
          <w:sz w:val="24"/>
          <w:szCs w:val="24"/>
          <w:lang w:val="sv-SE"/>
        </w:rPr>
        <w:t xml:space="preserve">dem till full perfektion </w:t>
      </w:r>
      <w:r>
        <w:rPr>
          <w:rFonts w:ascii="Times New Roman" w:hAnsi="Times New Roman"/>
          <w:sz w:val="24"/>
          <w:szCs w:val="24"/>
        </w:rPr>
        <w:t>är n</w:t>
      </w:r>
      <w:r>
        <w:rPr>
          <w:rFonts w:ascii="Times New Roman" w:hAnsi="Times New Roman"/>
          <w:sz w:val="24"/>
          <w:szCs w:val="24"/>
          <w:lang w:val="da-DK"/>
        </w:rPr>
        <w:t>å</w:t>
      </w:r>
      <w:r>
        <w:rPr>
          <w:rFonts w:ascii="Times New Roman" w:hAnsi="Times New Roman"/>
          <w:sz w:val="24"/>
          <w:szCs w:val="24"/>
          <w:lang w:val="sv-SE"/>
        </w:rPr>
        <w:t>got som tar tusentals timmar i anspr</w:t>
      </w:r>
      <w:r>
        <w:rPr>
          <w:rFonts w:ascii="Times New Roman" w:hAnsi="Times New Roman"/>
          <w:sz w:val="24"/>
          <w:szCs w:val="24"/>
          <w:lang w:val="da-DK"/>
        </w:rPr>
        <w:t>å</w:t>
      </w:r>
      <w:r>
        <w:rPr>
          <w:rFonts w:ascii="Times New Roman" w:hAnsi="Times New Roman"/>
          <w:sz w:val="24"/>
          <w:szCs w:val="24"/>
        </w:rPr>
        <w:t>k. Gränssnitt f</w:t>
      </w:r>
      <w:r>
        <w:rPr>
          <w:rFonts w:ascii="Times New Roman" w:hAnsi="Times New Roman"/>
          <w:sz w:val="24"/>
          <w:szCs w:val="24"/>
          <w:lang w:val="sv-SE"/>
        </w:rPr>
        <w:t>ör interaktiv musik brukar i allm</w:t>
      </w:r>
      <w:r>
        <w:rPr>
          <w:rFonts w:ascii="Times New Roman" w:hAnsi="Times New Roman"/>
          <w:sz w:val="24"/>
          <w:szCs w:val="24"/>
        </w:rPr>
        <w:t>ä</w:t>
      </w:r>
      <w:r>
        <w:rPr>
          <w:rFonts w:ascii="Times New Roman" w:hAnsi="Times New Roman"/>
          <w:sz w:val="24"/>
          <w:szCs w:val="24"/>
          <w:lang w:val="sv-SE"/>
        </w:rPr>
        <w:t>nhet str</w:t>
      </w:r>
      <w:r>
        <w:rPr>
          <w:rFonts w:ascii="Times New Roman" w:hAnsi="Times New Roman"/>
          <w:sz w:val="24"/>
          <w:szCs w:val="24"/>
        </w:rPr>
        <w:t>ä</w:t>
      </w:r>
      <w:r>
        <w:rPr>
          <w:rFonts w:ascii="Times New Roman" w:hAnsi="Times New Roman"/>
          <w:sz w:val="24"/>
          <w:szCs w:val="24"/>
          <w:lang w:val="sv-SE"/>
        </w:rPr>
        <w:t>va efter motsatsen. De ska vara l</w:t>
      </w:r>
      <w:r>
        <w:rPr>
          <w:rFonts w:ascii="Times New Roman" w:hAnsi="Times New Roman"/>
          <w:sz w:val="24"/>
          <w:szCs w:val="24"/>
        </w:rPr>
        <w:t>ä</w:t>
      </w:r>
      <w:r>
        <w:rPr>
          <w:rFonts w:ascii="Times New Roman" w:hAnsi="Times New Roman"/>
          <w:sz w:val="24"/>
          <w:szCs w:val="24"/>
          <w:lang w:val="sv-SE"/>
        </w:rPr>
        <w:t>tta att ta till sig och genom att interagera med dem ska man p</w:t>
      </w:r>
      <w:r>
        <w:rPr>
          <w:rFonts w:ascii="Times New Roman" w:hAnsi="Times New Roman"/>
          <w:sz w:val="24"/>
          <w:szCs w:val="24"/>
        </w:rPr>
        <w:t xml:space="preserve">å </w:t>
      </w:r>
      <w:commentRangeStart w:id="26"/>
      <w:r>
        <w:rPr>
          <w:rFonts w:ascii="Times New Roman" w:hAnsi="Times New Roman"/>
          <w:color w:val="CE222B"/>
          <w:sz w:val="24"/>
          <w:szCs w:val="24"/>
        </w:rPr>
        <w:t>relativ</w:t>
      </w:r>
      <w:r>
        <w:rPr>
          <w:rFonts w:ascii="Times New Roman" w:hAnsi="Times New Roman"/>
          <w:color w:val="CE222B"/>
          <w:sz w:val="24"/>
          <w:szCs w:val="24"/>
          <w:lang w:val="sv-SE"/>
        </w:rPr>
        <w:t>t</w:t>
      </w:r>
      <w:del w:id="93" w:author="Henrik Frisk" w:date="2017-04-03T17:37:00Z">
        <w:r>
          <w:rPr>
            <w:rFonts w:ascii="Times New Roman" w:hAnsi="Times New Roman"/>
            <w:color w:val="CE222B"/>
            <w:sz w:val="24"/>
            <w:szCs w:val="24"/>
            <w:lang w:val="sv-SE"/>
          </w:rPr>
          <w:commentReference w:id="27"/>
        </w:r>
      </w:del>
      <w:commentRangeEnd w:id="26"/>
      <w:r>
        <w:commentReference w:id="26"/>
      </w:r>
      <w:r>
        <w:rPr>
          <w:rFonts w:ascii="Times New Roman" w:hAnsi="Times New Roman"/>
          <w:sz w:val="24"/>
          <w:szCs w:val="24"/>
        </w:rPr>
        <w:t xml:space="preserve"> kort tid f</w:t>
      </w:r>
      <w:r>
        <w:rPr>
          <w:rFonts w:ascii="Times New Roman" w:hAnsi="Times New Roman"/>
          <w:sz w:val="24"/>
          <w:szCs w:val="24"/>
          <w:lang w:val="sv-SE"/>
        </w:rPr>
        <w:t>ö</w:t>
      </w:r>
      <w:r>
        <w:rPr>
          <w:rFonts w:ascii="Times New Roman" w:hAnsi="Times New Roman"/>
          <w:sz w:val="24"/>
          <w:szCs w:val="24"/>
        </w:rPr>
        <w:t xml:space="preserve">rstå </w:t>
      </w:r>
      <w:r>
        <w:rPr>
          <w:rFonts w:ascii="Times New Roman" w:hAnsi="Times New Roman"/>
          <w:sz w:val="24"/>
          <w:szCs w:val="24"/>
          <w:lang w:val="sv-SE"/>
        </w:rPr>
        <w:t xml:space="preserve">hur de fungerar. </w:t>
      </w:r>
      <w:r>
        <w:rPr>
          <w:rFonts w:ascii="Times New Roman" w:hAnsi="Times New Roman"/>
          <w:sz w:val="24"/>
          <w:szCs w:val="24"/>
          <w:lang w:val="da-DK"/>
        </w:rPr>
        <w:t>Å</w:t>
      </w:r>
      <w:r>
        <w:rPr>
          <w:rFonts w:ascii="Times New Roman" w:hAnsi="Times New Roman"/>
          <w:sz w:val="24"/>
          <w:szCs w:val="24"/>
          <w:lang w:val="sv-SE"/>
        </w:rPr>
        <w:t>terkopplingen mellan aktivitet och perception ska vara snabb eller omedelbar. Men h</w:t>
      </w:r>
      <w:r>
        <w:rPr>
          <w:rFonts w:ascii="Times New Roman" w:hAnsi="Times New Roman"/>
          <w:sz w:val="24"/>
          <w:szCs w:val="24"/>
        </w:rPr>
        <w:t>är nä</w:t>
      </w:r>
      <w:r>
        <w:rPr>
          <w:rFonts w:ascii="Times New Roman" w:hAnsi="Times New Roman"/>
          <w:sz w:val="24"/>
          <w:szCs w:val="24"/>
          <w:lang w:val="sv-SE"/>
        </w:rPr>
        <w:t>rmar vi oss ocks</w:t>
      </w:r>
      <w:r>
        <w:rPr>
          <w:rFonts w:ascii="Times New Roman" w:hAnsi="Times New Roman"/>
          <w:sz w:val="24"/>
          <w:szCs w:val="24"/>
        </w:rPr>
        <w:t>å det helt specifika med interaktiv musik: lyssnaren är b</w:t>
      </w:r>
      <w:r>
        <w:rPr>
          <w:rFonts w:ascii="Times New Roman" w:hAnsi="Times New Roman"/>
          <w:sz w:val="24"/>
          <w:szCs w:val="24"/>
          <w:lang w:val="da-DK"/>
        </w:rPr>
        <w:t>å</w:t>
      </w:r>
      <w:r>
        <w:rPr>
          <w:rFonts w:ascii="Times New Roman" w:hAnsi="Times New Roman"/>
          <w:sz w:val="24"/>
          <w:szCs w:val="24"/>
        </w:rPr>
        <w:t xml:space="preserve">de </w:t>
      </w:r>
      <w:r>
        <w:rPr>
          <w:rFonts w:ascii="Times New Roman" w:hAnsi="Times New Roman"/>
          <w:sz w:val="24"/>
          <w:szCs w:val="24"/>
          <w:lang w:val="da-DK"/>
        </w:rPr>
        <w:t>å</w:t>
      </w:r>
      <w:r>
        <w:rPr>
          <w:rFonts w:ascii="Times New Roman" w:hAnsi="Times New Roman"/>
          <w:sz w:val="24"/>
          <w:szCs w:val="24"/>
        </w:rPr>
        <w:t>h</w:t>
      </w:r>
      <w:r>
        <w:rPr>
          <w:rFonts w:ascii="Times New Roman" w:hAnsi="Times New Roman"/>
          <w:sz w:val="24"/>
          <w:szCs w:val="24"/>
          <w:lang w:val="sv-SE"/>
        </w:rPr>
        <w:t xml:space="preserve">örare och </w:t>
      </w:r>
      <w:r>
        <w:rPr>
          <w:rFonts w:ascii="Times New Roman" w:hAnsi="Times New Roman"/>
          <w:color w:val="CE222B"/>
          <w:sz w:val="24"/>
          <w:szCs w:val="24"/>
        </w:rPr>
        <w:t>ut</w:t>
      </w:r>
      <w:r>
        <w:rPr>
          <w:rFonts w:ascii="Times New Roman" w:hAnsi="Times New Roman"/>
          <w:color w:val="CE222B"/>
          <w:sz w:val="24"/>
          <w:szCs w:val="24"/>
          <w:lang w:val="sv-SE"/>
        </w:rPr>
        <w:t>ö</w:t>
      </w:r>
      <w:r>
        <w:rPr>
          <w:rFonts w:ascii="Times New Roman" w:hAnsi="Times New Roman"/>
          <w:color w:val="CE222B"/>
          <w:sz w:val="24"/>
          <w:szCs w:val="24"/>
          <w:lang w:val="it-IT"/>
        </w:rPr>
        <w:t>vare</w:t>
      </w:r>
      <w:r>
        <w:rPr>
          <w:rFonts w:ascii="Times New Roman" w:hAnsi="Times New Roman"/>
          <w:sz w:val="24"/>
          <w:szCs w:val="24"/>
          <w:lang w:val="sv-SE"/>
        </w:rPr>
        <w:t xml:space="preserve"> och det </w:t>
      </w:r>
      <w:r>
        <w:rPr>
          <w:rFonts w:ascii="Times New Roman" w:hAnsi="Times New Roman"/>
          <w:sz w:val="24"/>
          <w:szCs w:val="24"/>
        </w:rPr>
        <w:t>ä</w:t>
      </w:r>
      <w:r>
        <w:rPr>
          <w:rFonts w:ascii="Times New Roman" w:hAnsi="Times New Roman"/>
          <w:sz w:val="24"/>
          <w:szCs w:val="24"/>
          <w:lang w:val="sv-SE"/>
        </w:rPr>
        <w:t>r genom lyssnandet som hon v</w:t>
      </w:r>
      <w:r>
        <w:rPr>
          <w:rFonts w:ascii="Times New Roman" w:hAnsi="Times New Roman"/>
          <w:sz w:val="24"/>
          <w:szCs w:val="24"/>
        </w:rPr>
        <w:t>ä</w:t>
      </w:r>
      <w:r>
        <w:rPr>
          <w:rFonts w:ascii="Times New Roman" w:hAnsi="Times New Roman"/>
          <w:sz w:val="24"/>
          <w:szCs w:val="24"/>
          <w:lang w:val="sv-SE"/>
        </w:rPr>
        <w:t xml:space="preserve">ljer hur interaktionen ska fortlöpa. Detta blir speciellt tydligt i Compoz eftersom det inte finns en visuell representation av vare sig musik (annat </w:t>
      </w:r>
      <w:r>
        <w:rPr>
          <w:rFonts w:ascii="Times New Roman" w:hAnsi="Times New Roman"/>
          <w:sz w:val="24"/>
          <w:szCs w:val="24"/>
        </w:rPr>
        <w:t>än h</w:t>
      </w:r>
      <w:r>
        <w:rPr>
          <w:rFonts w:ascii="Times New Roman" w:hAnsi="Times New Roman"/>
          <w:sz w:val="24"/>
          <w:szCs w:val="24"/>
          <w:lang w:val="sv-SE"/>
        </w:rPr>
        <w:t>ögtalarna) eller gr</w:t>
      </w:r>
      <w:r>
        <w:rPr>
          <w:rFonts w:ascii="Times New Roman" w:hAnsi="Times New Roman"/>
          <w:sz w:val="24"/>
          <w:szCs w:val="24"/>
        </w:rPr>
        <w:t>ä</w:t>
      </w:r>
      <w:r>
        <w:rPr>
          <w:rFonts w:ascii="Times New Roman" w:hAnsi="Times New Roman"/>
          <w:sz w:val="24"/>
          <w:szCs w:val="24"/>
          <w:lang w:val="sv-SE"/>
        </w:rPr>
        <w:t>nssnitt. Det finns inget taktilt och endast statiska högtalare att se p</w:t>
      </w:r>
      <w:r>
        <w:rPr>
          <w:rFonts w:ascii="Times New Roman" w:hAnsi="Times New Roman"/>
          <w:sz w:val="24"/>
          <w:szCs w:val="24"/>
          <w:lang w:val="da-DK"/>
        </w:rPr>
        <w:t>å</w:t>
      </w:r>
      <w:r>
        <w:rPr>
          <w:rFonts w:ascii="Times New Roman" w:hAnsi="Times New Roman"/>
          <w:sz w:val="24"/>
          <w:szCs w:val="24"/>
        </w:rPr>
        <w:t>.</w:t>
      </w:r>
    </w:p>
    <w:p>
      <w:pPr>
        <w:pStyle w:val="Frval"/>
        <w:shd w:val="clear" w:fill="FFFFFF"/>
        <w:bidi w:val="0"/>
        <w:spacing w:lineRule="auto" w:line="360"/>
        <w:ind w:left="0" w:right="567" w:firstLine="360"/>
        <w:jc w:val="left"/>
        <w:rPr/>
      </w:pPr>
      <w:del w:id="94" w:author="Henrik Frisk" w:date="2017-04-03T17:38:00Z">
        <w:r>
          <w:rPr>
            <w:rFonts w:ascii="Times New Roman" w:hAnsi="Times New Roman"/>
            <w:sz w:val="24"/>
            <w:szCs w:val="24"/>
          </w:rPr>
          <w:delText>F</w:delText>
        </w:r>
      </w:del>
      <w:del w:id="95" w:author="Henrik Frisk" w:date="2017-04-03T17:38:00Z">
        <w:r>
          <w:rPr>
            <w:rFonts w:ascii="Times New Roman" w:hAnsi="Times New Roman"/>
            <w:sz w:val="24"/>
            <w:szCs w:val="24"/>
            <w:lang w:val="sv-SE"/>
          </w:rPr>
          <w:delText>ör ett ögonblick vill jag stanna upp vid det virtuella och responsiviteten i interaktionen</w:delText>
        </w:r>
      </w:del>
      <w:del w:id="96" w:author="Henrik Frisk" w:date="2017-03-14T12:51:00Z">
        <w:r>
          <w:rPr>
            <w:rFonts w:ascii="Times New Roman" w:hAnsi="Times New Roman"/>
            <w:color w:val="CE222B"/>
            <w:sz w:val="24"/>
            <w:szCs w:val="24"/>
            <w:lang w:val="sv-SE"/>
          </w:rPr>
          <w:delText>,</w:delText>
        </w:r>
      </w:del>
      <w:del w:id="97" w:author="Henrik Frisk" w:date="2017-04-03T17:38:00Z">
        <w:r>
          <w:rPr>
            <w:rFonts w:ascii="Times New Roman" w:hAnsi="Times New Roman"/>
            <w:color w:val="CE222B"/>
            <w:sz w:val="24"/>
            <w:szCs w:val="24"/>
            <w:lang w:val="sv-SE"/>
          </w:rPr>
          <w:delText xml:space="preserve"> eftersom</w:delText>
        </w:r>
      </w:del>
      <w:ins w:id="98" w:author="Henrik Frisk" w:date="2017-04-03T17:38:00Z">
        <w:commentRangeStart w:id="28"/>
        <w:commentRangeStart w:id="29"/>
        <w:r>
          <w:rPr>
            <w:rFonts w:ascii="Times New Roman" w:hAnsi="Times New Roman"/>
            <w:color w:val="CE222B"/>
            <w:sz w:val="24"/>
            <w:szCs w:val="24"/>
            <w:lang w:val="sv-SE"/>
          </w:rPr>
          <w:t>Då</w:t>
        </w:r>
      </w:ins>
      <w:r>
        <w:rPr>
          <w:rFonts w:ascii="Times New Roman" w:hAnsi="Times New Roman"/>
          <w:color w:val="CE222B"/>
          <w:sz w:val="24"/>
          <w:szCs w:val="24"/>
          <w:lang w:val="sv-SE"/>
        </w:rPr>
      </w:r>
      <w:commentRangeEnd w:id="29"/>
      <w:r>
        <w:commentReference w:id="29"/>
      </w:r>
      <w:r>
        <w:rPr>
          <w:rFonts w:ascii="Times New Roman" w:hAnsi="Times New Roman"/>
          <w:color w:val="CE222B"/>
          <w:sz w:val="24"/>
          <w:szCs w:val="24"/>
          <w:lang w:val="sv-SE"/>
        </w:rPr>
        <w:t xml:space="preserve"> </w:t>
      </w:r>
      <w:r>
        <w:rPr>
          <w:rFonts w:ascii="Times New Roman" w:hAnsi="Times New Roman"/>
          <w:sz w:val="24"/>
          <w:szCs w:val="24"/>
        </w:rPr>
        <w:t>f</w:t>
      </w:r>
      <w:r>
        <w:rPr>
          <w:rFonts w:ascii="Times New Roman" w:hAnsi="Times New Roman"/>
          <w:sz w:val="24"/>
          <w:szCs w:val="24"/>
          <w:lang w:val="sv-SE"/>
        </w:rPr>
        <w:t>ö</w:t>
      </w:r>
      <w:r>
        <w:rPr>
          <w:rFonts w:ascii="Times New Roman" w:hAnsi="Times New Roman"/>
          <w:sz w:val="24"/>
          <w:szCs w:val="24"/>
        </w:rPr>
        <w:t>rvä</w:t>
      </w:r>
      <w:r>
        <w:rPr>
          <w:rFonts w:ascii="Times New Roman" w:hAnsi="Times New Roman"/>
          <w:sz w:val="24"/>
          <w:szCs w:val="24"/>
          <w:lang w:val="en-US"/>
        </w:rPr>
        <w:t>ntan p</w:t>
      </w:r>
      <w:r>
        <w:rPr>
          <w:rFonts w:ascii="Times New Roman" w:hAnsi="Times New Roman"/>
          <w:sz w:val="24"/>
          <w:szCs w:val="24"/>
        </w:rPr>
        <w:t xml:space="preserve">å </w:t>
      </w:r>
      <w:r>
        <w:rPr>
          <w:rFonts w:ascii="Times New Roman" w:hAnsi="Times New Roman"/>
          <w:sz w:val="24"/>
          <w:szCs w:val="24"/>
          <w:lang w:val="sv-SE"/>
        </w:rPr>
        <w:t>realtid</w:t>
      </w:r>
      <w:ins w:id="99" w:author="Henrik Frisk" w:date="2017-04-03T17:38:00Z">
        <w:r>
          <w:rPr>
            <w:rFonts w:ascii="Times New Roman" w:hAnsi="Times New Roman"/>
            <w:sz w:val="24"/>
            <w:szCs w:val="24"/>
            <w:lang w:val="sv-SE"/>
          </w:rPr>
          <w:t>srespons</w:t>
        </w:r>
      </w:ins>
      <w:r>
        <w:rPr>
          <w:rFonts w:ascii="Times New Roman" w:hAnsi="Times New Roman"/>
          <w:sz w:val="24"/>
          <w:szCs w:val="24"/>
          <w:lang w:val="sv-SE"/>
        </w:rPr>
        <w:t xml:space="preserve"> har blivit en del av</w:t>
      </w:r>
      <w:ins w:id="100" w:author="Henrik Frisk" w:date="2017-04-03T17:38:00Z">
        <w:r>
          <w:rPr>
            <w:rFonts w:ascii="Times New Roman" w:hAnsi="Times New Roman"/>
            <w:sz w:val="24"/>
            <w:szCs w:val="24"/>
            <w:lang w:val="sv-SE"/>
          </w:rPr>
          <w:t xml:space="preserve"> </w:t>
        </w:r>
      </w:ins>
      <w:ins w:id="101" w:author="Henrik Frisk" w:date="2017-04-03T17:38:00Z">
        <w:r>
          <w:rPr>
            <w:rFonts w:ascii="Times New Roman" w:hAnsi="Times New Roman"/>
            <w:sz w:val="24"/>
            <w:szCs w:val="24"/>
            <w:lang w:val="sv-SE"/>
          </w:rPr>
          <w:t>själva</w:t>
        </w:r>
      </w:ins>
      <w:r>
        <w:rPr>
          <w:rFonts w:ascii="Times New Roman" w:hAnsi="Times New Roman"/>
          <w:sz w:val="24"/>
          <w:szCs w:val="24"/>
          <w:lang w:val="sv-SE"/>
        </w:rPr>
        <w:t xml:space="preserve"> utmaningen i att arbeta med interaktiva konstn</w:t>
      </w:r>
      <w:r>
        <w:rPr>
          <w:rFonts w:ascii="Times New Roman" w:hAnsi="Times New Roman"/>
          <w:sz w:val="24"/>
          <w:szCs w:val="24"/>
        </w:rPr>
        <w:t>ä</w:t>
      </w:r>
      <w:r>
        <w:rPr>
          <w:rFonts w:ascii="Times New Roman" w:hAnsi="Times New Roman"/>
          <w:sz w:val="24"/>
          <w:szCs w:val="24"/>
          <w:lang w:val="sv-SE"/>
        </w:rPr>
        <w:t>rliga system</w:t>
      </w:r>
      <w:ins w:id="102" w:author="Henrik Frisk" w:date="2017-04-03T17:38:00Z">
        <w:r>
          <w:rPr>
            <w:rFonts w:ascii="Times New Roman" w:hAnsi="Times New Roman"/>
            <w:sz w:val="24"/>
            <w:szCs w:val="24"/>
            <w:lang w:val="sv-SE"/>
          </w:rPr>
          <w:t xml:space="preserve"> vill jag stanna upp vid det virtuella och </w:t>
        </w:r>
      </w:ins>
      <w:ins w:id="103" w:author="Henrik Frisk" w:date="2017-04-03T17:38:00Z">
        <w:r>
          <w:rPr>
            <w:rFonts w:ascii="Times New Roman" w:hAnsi="Times New Roman"/>
            <w:sz w:val="24"/>
            <w:szCs w:val="24"/>
            <w:lang w:val="sv-SE"/>
          </w:rPr>
          <w:t xml:space="preserve">det virtuellas förhållande till </w:t>
        </w:r>
      </w:ins>
      <w:ins w:id="104" w:author="Henrik Frisk" w:date="2017-04-03T17:38:00Z">
        <w:r>
          <w:rPr>
            <w:rFonts w:ascii="Times New Roman" w:hAnsi="Times New Roman"/>
            <w:sz w:val="24"/>
            <w:szCs w:val="24"/>
            <w:lang w:val="sv-SE"/>
          </w:rPr>
          <w:t>responsiviteten i interaktionen</w:t>
        </w:r>
      </w:ins>
      <w:r>
        <w:rPr>
          <w:rFonts w:ascii="Times New Roman" w:hAnsi="Times New Roman"/>
          <w:sz w:val="24"/>
          <w:szCs w:val="24"/>
          <w:lang w:val="sv-SE"/>
        </w:rPr>
        <w:t>.</w:t>
      </w:r>
      <w:del w:id="105" w:author="Henrik Frisk" w:date="2017-04-03T17:53:00Z">
        <w:r>
          <w:rPr>
            <w:rFonts w:ascii="Times New Roman" w:hAnsi="Times New Roman"/>
            <w:sz w:val="24"/>
            <w:szCs w:val="24"/>
            <w:lang w:val="sv-SE"/>
          </w:rPr>
          <w:commentReference w:id="30"/>
        </w:r>
      </w:del>
      <w:commentRangeEnd w:id="28"/>
      <w:r>
        <w:commentReference w:id="28"/>
      </w:r>
      <w:r>
        <w:rPr>
          <w:rFonts w:ascii="Times New Roman" w:hAnsi="Times New Roman"/>
          <w:sz w:val="24"/>
          <w:szCs w:val="24"/>
          <w:lang w:val="sv-SE"/>
        </w:rPr>
        <w:t xml:space="preserve"> Vi har blivit vana vid att erbjudas ett omedelbart svar n</w:t>
      </w:r>
      <w:r>
        <w:rPr>
          <w:rFonts w:ascii="Times New Roman" w:hAnsi="Times New Roman"/>
          <w:sz w:val="24"/>
          <w:szCs w:val="24"/>
        </w:rPr>
        <w:t>ä</w:t>
      </w:r>
      <w:r>
        <w:rPr>
          <w:rFonts w:ascii="Times New Roman" w:hAnsi="Times New Roman"/>
          <w:sz w:val="24"/>
          <w:szCs w:val="24"/>
          <w:lang w:val="sv-SE"/>
        </w:rPr>
        <w:t xml:space="preserve">r vi interagerar med </w:t>
      </w:r>
      <w:del w:id="106" w:author="Henrik Frisk" w:date="2017-04-03T17:39:00Z">
        <w:r>
          <w:rPr>
            <w:rFonts w:ascii="Times New Roman" w:hAnsi="Times New Roman"/>
            <w:sz w:val="24"/>
            <w:szCs w:val="24"/>
            <w:lang w:val="sv-SE"/>
          </w:rPr>
          <w:delText>v</w:delText>
        </w:r>
      </w:del>
      <w:del w:id="107" w:author="Henrik Frisk" w:date="2017-04-03T17:39:00Z">
        <w:r>
          <w:rPr>
            <w:rFonts w:ascii="Times New Roman" w:hAnsi="Times New Roman"/>
            <w:sz w:val="24"/>
            <w:szCs w:val="24"/>
            <w:lang w:val="da-DK"/>
          </w:rPr>
          <w:delText>å</w:delText>
        </w:r>
      </w:del>
      <w:del w:id="108" w:author="Henrik Frisk" w:date="2017-04-03T17:39:00Z">
        <w:r>
          <w:rPr>
            <w:rFonts w:ascii="Times New Roman" w:hAnsi="Times New Roman"/>
            <w:sz w:val="24"/>
            <w:szCs w:val="24"/>
            <w:lang w:val="sv-SE"/>
          </w:rPr>
          <w:delText xml:space="preserve">r </w:delText>
        </w:r>
      </w:del>
      <w:r>
        <w:rPr>
          <w:rFonts w:ascii="Times New Roman" w:hAnsi="Times New Roman"/>
          <w:sz w:val="24"/>
          <w:szCs w:val="24"/>
        </w:rPr>
        <w:t>teknik. En stor del av v</w:t>
      </w:r>
      <w:r>
        <w:rPr>
          <w:rFonts w:ascii="Times New Roman" w:hAnsi="Times New Roman"/>
          <w:sz w:val="24"/>
          <w:szCs w:val="24"/>
          <w:lang w:val="da-DK"/>
        </w:rPr>
        <w:t>å</w:t>
      </w:r>
      <w:r>
        <w:rPr>
          <w:rFonts w:ascii="Times New Roman" w:hAnsi="Times New Roman"/>
          <w:sz w:val="24"/>
          <w:szCs w:val="24"/>
          <w:lang w:val="sv-SE"/>
        </w:rPr>
        <w:t xml:space="preserve">ra sociala medier handlar om just detta, </w:t>
      </w:r>
      <w:commentRangeStart w:id="31"/>
      <w:r>
        <w:rPr>
          <w:rStyle w:val="Genomstrykning"/>
          <w:rFonts w:ascii="Times New Roman" w:hAnsi="Times New Roman"/>
          <w:sz w:val="24"/>
          <w:szCs w:val="24"/>
        </w:rPr>
        <w:t>om</w:t>
      </w:r>
      <w:del w:id="109" w:author="Henrik Frisk" w:date="2017-04-03T17:53:00Z">
        <w:r>
          <w:rPr>
            <w:rStyle w:val="Genomstrykning"/>
            <w:rFonts w:ascii="Times New Roman" w:hAnsi="Times New Roman"/>
            <w:sz w:val="24"/>
            <w:szCs w:val="24"/>
          </w:rPr>
          <w:commentReference w:id="32"/>
        </w:r>
      </w:del>
      <w:commentRangeEnd w:id="31"/>
      <w:r>
        <w:commentReference w:id="31"/>
      </w:r>
      <w:r>
        <w:rPr>
          <w:rFonts w:ascii="Times New Roman" w:hAnsi="Times New Roman"/>
          <w:sz w:val="24"/>
          <w:szCs w:val="24"/>
          <w:lang w:val="sv-SE"/>
        </w:rPr>
        <w:t xml:space="preserve"> att leverera oförmedlad respons p</w:t>
      </w:r>
      <w:r>
        <w:rPr>
          <w:rFonts w:ascii="Times New Roman" w:hAnsi="Times New Roman"/>
          <w:sz w:val="24"/>
          <w:szCs w:val="24"/>
        </w:rPr>
        <w:t>å v</w:t>
      </w:r>
      <w:r>
        <w:rPr>
          <w:rFonts w:ascii="Times New Roman" w:hAnsi="Times New Roman"/>
          <w:sz w:val="24"/>
          <w:szCs w:val="24"/>
          <w:lang w:val="da-DK"/>
        </w:rPr>
        <w:t>å</w:t>
      </w:r>
      <w:r>
        <w:rPr>
          <w:rFonts w:ascii="Times New Roman" w:hAnsi="Times New Roman"/>
          <w:sz w:val="24"/>
          <w:szCs w:val="24"/>
          <w:lang w:val="sv-SE"/>
        </w:rPr>
        <w:t>ra inl</w:t>
      </w:r>
      <w:r>
        <w:rPr>
          <w:rFonts w:ascii="Times New Roman" w:hAnsi="Times New Roman"/>
          <w:sz w:val="24"/>
          <w:szCs w:val="24"/>
        </w:rPr>
        <w:t xml:space="preserve">ägg. I </w:t>
      </w:r>
      <w:ins w:id="110" w:author="Henrik Frisk" w:date="2017-04-03T17:49:00Z">
        <w:r>
          <w:rPr>
            <w:rFonts w:ascii="Times New Roman" w:hAnsi="Times New Roman"/>
            <w:i/>
            <w:iCs/>
            <w:sz w:val="24"/>
            <w:szCs w:val="24"/>
          </w:rPr>
          <w:t>Bii</w:t>
        </w:r>
      </w:ins>
      <w:ins w:id="111" w:author="Henrik Frisk" w:date="2017-04-03T17:49:00Z">
        <w:r>
          <w:rPr>
            <w:rFonts w:ascii="Times New Roman" w:hAnsi="Times New Roman"/>
            <w:sz w:val="24"/>
            <w:szCs w:val="24"/>
          </w:rPr>
          <w:t xml:space="preserve">, </w:t>
        </w:r>
      </w:ins>
      <w:r>
        <w:rPr>
          <w:rFonts w:ascii="Times New Roman" w:hAnsi="Times New Roman"/>
          <w:sz w:val="24"/>
          <w:szCs w:val="24"/>
        </w:rPr>
        <w:t>en interaktiv installation</w:t>
      </w:r>
      <w:ins w:id="112" w:author="Henrik Frisk" w:date="2017-04-03T17:42:00Z">
        <w:r>
          <w:rPr>
            <w:rStyle w:val="FootnoteAnchor"/>
            <w:rFonts w:ascii="Times New Roman" w:hAnsi="Times New Roman"/>
            <w:sz w:val="24"/>
            <w:szCs w:val="24"/>
          </w:rPr>
          <w:footnoteReference w:id="2"/>
        </w:r>
      </w:ins>
      <w:del w:id="113" w:author="Henrik Frisk" w:date="2017-04-03T17:42:00Z">
        <w:r>
          <w:rPr>
            <w:rFonts w:ascii="Times New Roman" w:hAnsi="Times New Roman"/>
            <w:sz w:val="24"/>
            <w:szCs w:val="24"/>
          </w:rPr>
          <w:delText xml:space="preserve"> </w:delText>
        </w:r>
      </w:del>
      <w:del w:id="114" w:author="Henrik Frisk" w:date="2017-04-03T17:42:00Z">
        <w:r>
          <w:rPr>
            <w:rFonts w:ascii="Times New Roman" w:hAnsi="Times New Roman"/>
            <w:sz w:val="24"/>
            <w:szCs w:val="24"/>
            <w:lang w:val="sv-SE"/>
          </w:rPr>
          <w:delText>(</w:delText>
        </w:r>
      </w:del>
      <w:del w:id="115" w:author="Henrik Frisk" w:date="2017-04-03T17:42:00Z">
        <w:r>
          <w:rPr>
            <w:rFonts w:ascii="Times New Roman" w:hAnsi="Times New Roman"/>
            <w:i/>
            <w:iCs/>
            <w:color w:val="CE222B"/>
            <w:sz w:val="24"/>
            <w:szCs w:val="24"/>
            <w:lang w:val="sv-SE"/>
          </w:rPr>
          <w:delText>[</w:delText>
        </w:r>
      </w:del>
      <w:del w:id="116" w:author="Henrik Frisk" w:date="2017-04-03T17:41:00Z">
        <w:r>
          <w:rPr>
            <w:rFonts w:ascii="Times New Roman" w:hAnsi="Times New Roman"/>
            <w:i/>
            <w:iCs/>
            <w:color w:val="CE222B"/>
            <w:sz w:val="24"/>
            <w:szCs w:val="24"/>
            <w:lang w:val="sv-SE"/>
          </w:rPr>
          <w:delText>titel, år]</w:delText>
        </w:r>
      </w:del>
      <w:del w:id="117" w:author="Henrik Frisk" w:date="2017-04-03T17:41:00Z">
        <w:r>
          <w:rPr>
            <w:rFonts w:ascii="Times New Roman" w:hAnsi="Times New Roman"/>
            <w:i/>
            <w:iCs/>
            <w:color w:val="CE222B"/>
            <w:sz w:val="24"/>
            <w:szCs w:val="24"/>
            <w:lang w:val="sv-SE"/>
          </w:rPr>
          <w:commentReference w:id="33"/>
        </w:r>
      </w:del>
      <w:del w:id="118" w:author="Henrik Frisk" w:date="2017-04-03T17:41:00Z">
        <w:r>
          <w:rPr>
            <w:rFonts w:ascii="Times New Roman" w:hAnsi="Times New Roman"/>
            <w:i/>
            <w:iCs/>
            <w:color w:val="CE222B"/>
            <w:sz w:val="24"/>
            <w:szCs w:val="24"/>
            <w:lang w:val="sv-SE"/>
          </w:rPr>
          <w:delText>)</w:delText>
        </w:r>
      </w:del>
      <w:r>
        <w:rPr>
          <w:rFonts w:ascii="Times New Roman" w:hAnsi="Times New Roman"/>
          <w:sz w:val="24"/>
          <w:szCs w:val="24"/>
          <w:lang w:val="sv-SE"/>
        </w:rPr>
        <w:t xml:space="preserve"> jag sj</w:t>
      </w:r>
      <w:r>
        <w:rPr>
          <w:rFonts w:ascii="Times New Roman" w:hAnsi="Times New Roman"/>
          <w:sz w:val="24"/>
          <w:szCs w:val="24"/>
        </w:rPr>
        <w:t>ä</w:t>
      </w:r>
      <w:r>
        <w:rPr>
          <w:rFonts w:ascii="Times New Roman" w:hAnsi="Times New Roman"/>
          <w:sz w:val="24"/>
          <w:szCs w:val="24"/>
          <w:lang w:val="sv-SE"/>
        </w:rPr>
        <w:t>lv nyligen gjorde</w:t>
      </w:r>
      <w:ins w:id="119" w:author="Henrik Frisk" w:date="2017-04-03T17:49:00Z">
        <w:r>
          <w:rPr>
            <w:rFonts w:ascii="Times New Roman" w:hAnsi="Times New Roman"/>
            <w:sz w:val="24"/>
            <w:szCs w:val="24"/>
            <w:lang w:val="sv-SE"/>
          </w:rPr>
          <w:t xml:space="preserve"> </w:t>
        </w:r>
      </w:ins>
      <w:ins w:id="120" w:author="Henrik Frisk" w:date="2017-04-03T17:49:00Z">
        <w:r>
          <w:rPr>
            <w:rFonts w:ascii="Times New Roman" w:hAnsi="Times New Roman"/>
            <w:sz w:val="24"/>
            <w:szCs w:val="24"/>
            <w:lang w:val="sv-SE"/>
          </w:rPr>
          <w:t>i samband med Kungliga Musikhögskolans invigning</w:t>
        </w:r>
      </w:ins>
      <w:ins w:id="121" w:author="Henrik Frisk" w:date="2017-04-03T17:49:00Z">
        <w:r>
          <w:rPr>
            <w:rFonts w:ascii="Times New Roman" w:hAnsi="Times New Roman"/>
            <w:sz w:val="24"/>
            <w:szCs w:val="24"/>
            <w:lang w:val="sv-SE"/>
          </w:rPr>
          <w:t>,</w:t>
        </w:r>
      </w:ins>
      <w:r>
        <w:rPr>
          <w:rFonts w:ascii="Times New Roman" w:hAnsi="Times New Roman"/>
          <w:sz w:val="24"/>
          <w:szCs w:val="24"/>
          <w:lang w:val="sv-SE"/>
        </w:rPr>
        <w:t xml:space="preserve"> hade jag ett webbaserat gr</w:t>
      </w:r>
      <w:r>
        <w:rPr>
          <w:rFonts w:ascii="Times New Roman" w:hAnsi="Times New Roman"/>
          <w:sz w:val="24"/>
          <w:szCs w:val="24"/>
        </w:rPr>
        <w:t>ä</w:t>
      </w:r>
      <w:r>
        <w:rPr>
          <w:rFonts w:ascii="Times New Roman" w:hAnsi="Times New Roman"/>
          <w:sz w:val="24"/>
          <w:szCs w:val="24"/>
          <w:lang w:val="sv-SE"/>
        </w:rPr>
        <w:t>nssnitt d</w:t>
      </w:r>
      <w:r>
        <w:rPr>
          <w:rFonts w:ascii="Times New Roman" w:hAnsi="Times New Roman"/>
          <w:sz w:val="24"/>
          <w:szCs w:val="24"/>
        </w:rPr>
        <w:t>ä</w:t>
      </w:r>
      <w:r>
        <w:rPr>
          <w:rFonts w:ascii="Times New Roman" w:hAnsi="Times New Roman"/>
          <w:sz w:val="24"/>
          <w:szCs w:val="24"/>
          <w:lang w:val="sv-SE"/>
        </w:rPr>
        <w:t>r man som lyssnare kunde trycka p</w:t>
      </w:r>
      <w:r>
        <w:rPr>
          <w:rFonts w:ascii="Times New Roman" w:hAnsi="Times New Roman"/>
          <w:sz w:val="24"/>
          <w:szCs w:val="24"/>
        </w:rPr>
        <w:t>å en h</w:t>
      </w:r>
      <w:r>
        <w:rPr>
          <w:rFonts w:ascii="Times New Roman" w:hAnsi="Times New Roman"/>
          <w:sz w:val="24"/>
          <w:szCs w:val="24"/>
          <w:lang w:val="sv-SE"/>
        </w:rPr>
        <w:t>ögtalare i en bild och p</w:t>
      </w:r>
      <w:r>
        <w:rPr>
          <w:rFonts w:ascii="Times New Roman" w:hAnsi="Times New Roman"/>
          <w:sz w:val="24"/>
          <w:szCs w:val="24"/>
        </w:rPr>
        <w:t>å så sä</w:t>
      </w:r>
      <w:r>
        <w:rPr>
          <w:rFonts w:ascii="Times New Roman" w:hAnsi="Times New Roman"/>
          <w:sz w:val="24"/>
          <w:szCs w:val="24"/>
          <w:lang w:val="sv-SE"/>
        </w:rPr>
        <w:t>tt starta ett ljud i installationen. Det var intressant att notera hur m</w:t>
      </w:r>
      <w:r>
        <w:rPr>
          <w:rFonts w:ascii="Times New Roman" w:hAnsi="Times New Roman"/>
          <w:sz w:val="24"/>
          <w:szCs w:val="24"/>
          <w:lang w:val="da-DK"/>
        </w:rPr>
        <w:t>å</w:t>
      </w:r>
      <w:r>
        <w:rPr>
          <w:rFonts w:ascii="Times New Roman" w:hAnsi="Times New Roman"/>
          <w:sz w:val="24"/>
          <w:szCs w:val="24"/>
          <w:lang w:val="sv-SE"/>
        </w:rPr>
        <w:t xml:space="preserve">nga </w:t>
      </w:r>
      <w:r>
        <w:rPr>
          <w:rFonts w:ascii="Times New Roman" w:hAnsi="Times New Roman"/>
          <w:color w:val="CE222B"/>
          <w:sz w:val="24"/>
          <w:szCs w:val="24"/>
          <w:lang w:val="sv-SE"/>
        </w:rPr>
        <w:t xml:space="preserve">besökare </w:t>
      </w:r>
      <w:r>
        <w:rPr>
          <w:rFonts w:ascii="Times New Roman" w:hAnsi="Times New Roman"/>
          <w:color w:val="CE222B"/>
          <w:sz w:val="24"/>
          <w:szCs w:val="24"/>
        </w:rPr>
        <w:t>f</w:t>
      </w:r>
      <w:r>
        <w:rPr>
          <w:rFonts w:ascii="Times New Roman" w:hAnsi="Times New Roman"/>
          <w:color w:val="CE222B"/>
          <w:sz w:val="24"/>
          <w:szCs w:val="24"/>
          <w:lang w:val="sv-SE"/>
        </w:rPr>
        <w:t>ö</w:t>
      </w:r>
      <w:r>
        <w:rPr>
          <w:rFonts w:ascii="Times New Roman" w:hAnsi="Times New Roman"/>
          <w:color w:val="CE222B"/>
          <w:sz w:val="24"/>
          <w:szCs w:val="24"/>
        </w:rPr>
        <w:t>rvänta</w:t>
      </w:r>
      <w:r>
        <w:rPr>
          <w:rFonts w:ascii="Times New Roman" w:hAnsi="Times New Roman"/>
          <w:color w:val="CE222B"/>
          <w:sz w:val="24"/>
          <w:szCs w:val="24"/>
          <w:lang w:val="sv-SE"/>
        </w:rPr>
        <w:t>de</w:t>
      </w:r>
      <w:r>
        <w:rPr>
          <w:rFonts w:ascii="Times New Roman" w:hAnsi="Times New Roman"/>
          <w:sz w:val="24"/>
          <w:szCs w:val="24"/>
          <w:lang w:val="sv-SE"/>
        </w:rPr>
        <w:t xml:space="preserve"> sig en omedelbar </w:t>
      </w:r>
      <w:r>
        <w:rPr>
          <w:rFonts w:ascii="Times New Roman" w:hAnsi="Times New Roman"/>
          <w:sz w:val="24"/>
          <w:szCs w:val="24"/>
          <w:lang w:val="da-DK"/>
        </w:rPr>
        <w:t>å</w:t>
      </w:r>
      <w:r>
        <w:rPr>
          <w:rFonts w:ascii="Times New Roman" w:hAnsi="Times New Roman"/>
          <w:sz w:val="24"/>
          <w:szCs w:val="24"/>
          <w:lang w:val="sv-SE"/>
        </w:rPr>
        <w:t>terkoppling p</w:t>
      </w:r>
      <w:r>
        <w:rPr>
          <w:rFonts w:ascii="Times New Roman" w:hAnsi="Times New Roman"/>
          <w:sz w:val="24"/>
          <w:szCs w:val="24"/>
        </w:rPr>
        <w:t xml:space="preserve">å </w:t>
      </w:r>
      <w:r>
        <w:rPr>
          <w:rFonts w:ascii="Times New Roman" w:hAnsi="Times New Roman"/>
          <w:sz w:val="24"/>
          <w:szCs w:val="24"/>
          <w:lang w:val="sv-SE"/>
        </w:rPr>
        <w:t>sitt bidrag, sitt klickande i gr</w:t>
      </w:r>
      <w:r>
        <w:rPr>
          <w:rFonts w:ascii="Times New Roman" w:hAnsi="Times New Roman"/>
          <w:sz w:val="24"/>
          <w:szCs w:val="24"/>
        </w:rPr>
        <w:t>ä</w:t>
      </w:r>
      <w:r>
        <w:rPr>
          <w:rFonts w:ascii="Times New Roman" w:hAnsi="Times New Roman"/>
          <w:sz w:val="24"/>
          <w:szCs w:val="24"/>
          <w:lang w:val="sv-SE"/>
        </w:rPr>
        <w:t xml:space="preserve">nssnittet. I </w:t>
      </w:r>
      <w:del w:id="122" w:author="Henrik Frisk" w:date="2017-04-03T17:49:00Z">
        <w:r>
          <w:rPr>
            <w:rFonts w:ascii="Times New Roman" w:hAnsi="Times New Roman"/>
            <w:sz w:val="24"/>
            <w:szCs w:val="24"/>
            <w:lang w:val="sv-SE"/>
          </w:rPr>
          <w:delText xml:space="preserve">min installation </w:delText>
        </w:r>
      </w:del>
      <w:r>
        <w:rPr>
          <w:rFonts w:ascii="Times New Roman" w:hAnsi="Times New Roman"/>
          <w:sz w:val="24"/>
          <w:szCs w:val="24"/>
          <w:lang w:val="sv-SE"/>
        </w:rPr>
        <w:t>fick man en visuell feedback i gr</w:t>
      </w:r>
      <w:r>
        <w:rPr>
          <w:rFonts w:ascii="Times New Roman" w:hAnsi="Times New Roman"/>
          <w:sz w:val="24"/>
          <w:szCs w:val="24"/>
        </w:rPr>
        <w:t xml:space="preserve">änssnittet </w:t>
      </w:r>
      <w:r>
        <w:rPr>
          <w:rFonts w:ascii="Times New Roman" w:hAnsi="Times New Roman"/>
          <w:color w:val="CE222B"/>
          <w:sz w:val="24"/>
          <w:szCs w:val="24"/>
          <w:lang w:val="sv-SE"/>
        </w:rPr>
        <w:t xml:space="preserve">– </w:t>
      </w:r>
      <w:r>
        <w:rPr>
          <w:rFonts w:ascii="Times New Roman" w:hAnsi="Times New Roman"/>
          <w:sz w:val="24"/>
          <w:szCs w:val="24"/>
          <w:lang w:val="sv-SE"/>
        </w:rPr>
        <w:t>men inte n</w:t>
      </w:r>
      <w:r>
        <w:rPr>
          <w:rFonts w:ascii="Times New Roman" w:hAnsi="Times New Roman"/>
          <w:sz w:val="24"/>
          <w:szCs w:val="24"/>
        </w:rPr>
        <w:t>ä</w:t>
      </w:r>
      <w:r>
        <w:rPr>
          <w:rFonts w:ascii="Times New Roman" w:hAnsi="Times New Roman"/>
          <w:sz w:val="24"/>
          <w:szCs w:val="24"/>
          <w:lang w:val="sv-SE"/>
        </w:rPr>
        <w:t>r man klickade, utan n</w:t>
      </w:r>
      <w:r>
        <w:rPr>
          <w:rFonts w:ascii="Times New Roman" w:hAnsi="Times New Roman"/>
          <w:sz w:val="24"/>
          <w:szCs w:val="24"/>
        </w:rPr>
        <w:t>är ljudet b</w:t>
      </w:r>
      <w:r>
        <w:rPr>
          <w:rFonts w:ascii="Times New Roman" w:hAnsi="Times New Roman"/>
          <w:sz w:val="24"/>
          <w:szCs w:val="24"/>
          <w:lang w:val="sv-SE"/>
        </w:rPr>
        <w:t xml:space="preserve">örjade. Med </w:t>
      </w:r>
      <w:ins w:id="123" w:author="Henrik Frisk" w:date="2017-04-03T17:50:00Z">
        <w:r>
          <w:rPr>
            <w:rFonts w:ascii="Times New Roman" w:hAnsi="Times New Roman"/>
            <w:sz w:val="24"/>
            <w:szCs w:val="24"/>
            <w:lang w:val="sv-SE"/>
          </w:rPr>
          <w:t xml:space="preserve">de </w:t>
        </w:r>
      </w:ins>
      <w:del w:id="124" w:author="Henrik Frisk" w:date="2017-04-03T17:50:00Z">
        <w:r>
          <w:rPr>
            <w:rFonts w:ascii="Times New Roman" w:hAnsi="Times New Roman"/>
            <w:sz w:val="24"/>
            <w:szCs w:val="24"/>
            <w:lang w:val="sv-SE"/>
          </w:rPr>
          <w:delText xml:space="preserve">ett </w:delText>
        </w:r>
      </w:del>
      <w:r>
        <w:rPr>
          <w:rFonts w:ascii="Times New Roman" w:hAnsi="Times New Roman"/>
          <w:sz w:val="24"/>
          <w:szCs w:val="24"/>
          <w:lang w:val="sv-SE"/>
        </w:rPr>
        <w:t xml:space="preserve">ljud </w:t>
      </w:r>
      <w:r>
        <w:rPr>
          <w:rFonts w:ascii="Times New Roman" w:hAnsi="Times New Roman"/>
          <w:color w:val="CE222B"/>
          <w:sz w:val="24"/>
          <w:szCs w:val="24"/>
          <w:lang w:val="sv-SE"/>
        </w:rPr>
        <w:t>som ha</w:t>
      </w:r>
      <w:ins w:id="125" w:author="Henrik Frisk" w:date="2017-04-03T17:50:00Z">
        <w:r>
          <w:rPr>
            <w:rFonts w:ascii="Times New Roman" w:hAnsi="Times New Roman"/>
            <w:color w:val="CE222B"/>
            <w:sz w:val="24"/>
            <w:szCs w:val="24"/>
            <w:lang w:val="sv-SE"/>
          </w:rPr>
          <w:t xml:space="preserve">de en </w:t>
        </w:r>
      </w:ins>
      <w:del w:id="126" w:author="Henrik Frisk" w:date="2017-04-03T17:50:00Z">
        <w:r>
          <w:rPr>
            <w:rFonts w:ascii="Times New Roman" w:hAnsi="Times New Roman"/>
            <w:color w:val="CE222B"/>
            <w:sz w:val="24"/>
            <w:szCs w:val="24"/>
            <w:lang w:val="sv-SE"/>
          </w:rPr>
          <w:delText xml:space="preserve">r </w:delText>
        </w:r>
      </w:del>
      <w:r>
        <w:rPr>
          <w:rFonts w:ascii="Times New Roman" w:hAnsi="Times New Roman"/>
          <w:sz w:val="24"/>
          <w:szCs w:val="24"/>
        </w:rPr>
        <w:t>l</w:t>
      </w:r>
      <w:r>
        <w:rPr>
          <w:rFonts w:ascii="Times New Roman" w:hAnsi="Times New Roman"/>
          <w:sz w:val="24"/>
          <w:szCs w:val="24"/>
          <w:lang w:val="da-DK"/>
        </w:rPr>
        <w:t>å</w:t>
      </w:r>
      <w:r>
        <w:rPr>
          <w:rFonts w:ascii="Times New Roman" w:hAnsi="Times New Roman"/>
          <w:sz w:val="24"/>
          <w:szCs w:val="24"/>
          <w:lang w:val="de-DE"/>
        </w:rPr>
        <w:t>ng insv</w:t>
      </w:r>
      <w:r>
        <w:rPr>
          <w:rFonts w:ascii="Times New Roman" w:hAnsi="Times New Roman"/>
          <w:sz w:val="24"/>
          <w:szCs w:val="24"/>
        </w:rPr>
        <w:t>ängning kunde det dä</w:t>
      </w:r>
      <w:r>
        <w:rPr>
          <w:rFonts w:ascii="Times New Roman" w:hAnsi="Times New Roman"/>
          <w:sz w:val="24"/>
          <w:szCs w:val="24"/>
          <w:lang w:val="de-DE"/>
        </w:rPr>
        <w:t>rf</w:t>
      </w:r>
      <w:r>
        <w:rPr>
          <w:rFonts w:ascii="Times New Roman" w:hAnsi="Times New Roman"/>
          <w:sz w:val="24"/>
          <w:szCs w:val="24"/>
          <w:lang w:val="sv-SE"/>
        </w:rPr>
        <w:t>ör ta flera sekunder innan den visuella responsen kom, n</w:t>
      </w:r>
      <w:r>
        <w:rPr>
          <w:rFonts w:ascii="Times New Roman" w:hAnsi="Times New Roman"/>
          <w:sz w:val="24"/>
          <w:szCs w:val="24"/>
          <w:lang w:val="da-DK"/>
        </w:rPr>
        <w:t>å</w:t>
      </w:r>
      <w:r>
        <w:rPr>
          <w:rFonts w:ascii="Times New Roman" w:hAnsi="Times New Roman"/>
          <w:sz w:val="24"/>
          <w:szCs w:val="24"/>
          <w:lang w:val="sv-SE"/>
        </w:rPr>
        <w:t xml:space="preserve">got </w:t>
      </w:r>
      <w:del w:id="127" w:author="Henrik Frisk" w:date="2017-04-03T17:50:00Z">
        <w:r>
          <w:rPr>
            <w:rFonts w:ascii="Times New Roman" w:hAnsi="Times New Roman"/>
            <w:sz w:val="24"/>
            <w:szCs w:val="24"/>
            <w:lang w:val="sv-SE"/>
          </w:rPr>
          <w:delText>flera</w:delText>
        </w:r>
      </w:del>
      <w:ins w:id="128" w:author="Henrik Frisk" w:date="2017-04-03T17:50:00Z">
        <w:r>
          <w:rPr>
            <w:rFonts w:ascii="Times New Roman" w:hAnsi="Times New Roman"/>
            <w:sz w:val="24"/>
            <w:szCs w:val="24"/>
            <w:lang w:val="sv-SE"/>
          </w:rPr>
          <w:t>som kunde</w:t>
        </w:r>
      </w:ins>
      <w:r>
        <w:rPr>
          <w:rFonts w:ascii="Times New Roman" w:hAnsi="Times New Roman"/>
          <w:sz w:val="24"/>
          <w:szCs w:val="24"/>
          <w:lang w:val="sv-SE"/>
        </w:rPr>
        <w:t xml:space="preserve"> uppfatta</w:t>
      </w:r>
      <w:ins w:id="129" w:author="Henrik Frisk" w:date="2017-04-03T17:50:00Z">
        <w:r>
          <w:rPr>
            <w:rFonts w:ascii="Times New Roman" w:hAnsi="Times New Roman"/>
            <w:sz w:val="24"/>
            <w:szCs w:val="24"/>
            <w:lang w:val="sv-SE"/>
          </w:rPr>
          <w:t xml:space="preserve">s </w:t>
        </w:r>
      </w:ins>
      <w:del w:id="130" w:author="Henrik Frisk" w:date="2017-04-03T17:50:00Z">
        <w:r>
          <w:rPr>
            <w:rFonts w:ascii="Times New Roman" w:hAnsi="Times New Roman"/>
            <w:sz w:val="24"/>
            <w:szCs w:val="24"/>
            <w:lang w:val="sv-SE"/>
          </w:rPr>
          <w:delText xml:space="preserve">de </w:delText>
        </w:r>
      </w:del>
      <w:r>
        <w:rPr>
          <w:rFonts w:ascii="Times New Roman" w:hAnsi="Times New Roman"/>
          <w:sz w:val="24"/>
          <w:szCs w:val="24"/>
          <w:lang w:val="sv-SE"/>
        </w:rPr>
        <w:t>som att gr</w:t>
      </w:r>
      <w:r>
        <w:rPr>
          <w:rFonts w:ascii="Times New Roman" w:hAnsi="Times New Roman"/>
          <w:sz w:val="24"/>
          <w:szCs w:val="24"/>
        </w:rPr>
        <w:t>ä</w:t>
      </w:r>
      <w:r>
        <w:rPr>
          <w:rFonts w:ascii="Times New Roman" w:hAnsi="Times New Roman"/>
          <w:sz w:val="24"/>
          <w:szCs w:val="24"/>
          <w:lang w:val="sv-SE"/>
        </w:rPr>
        <w:t>nssnittet inte fungerade. I konstn</w:t>
      </w:r>
      <w:r>
        <w:rPr>
          <w:rFonts w:ascii="Times New Roman" w:hAnsi="Times New Roman"/>
          <w:sz w:val="24"/>
          <w:szCs w:val="24"/>
        </w:rPr>
        <w:t>ä</w:t>
      </w:r>
      <w:r>
        <w:rPr>
          <w:rFonts w:ascii="Times New Roman" w:hAnsi="Times New Roman"/>
          <w:sz w:val="24"/>
          <w:szCs w:val="24"/>
          <w:lang w:val="sv-SE"/>
        </w:rPr>
        <w:t xml:space="preserve">rliga sammanhang </w:t>
      </w:r>
      <w:r>
        <w:rPr>
          <w:rFonts w:ascii="Times New Roman" w:hAnsi="Times New Roman"/>
          <w:sz w:val="24"/>
          <w:szCs w:val="24"/>
        </w:rPr>
        <w:t>ä</w:t>
      </w:r>
      <w:r>
        <w:rPr>
          <w:rFonts w:ascii="Times New Roman" w:hAnsi="Times New Roman"/>
          <w:sz w:val="24"/>
          <w:szCs w:val="24"/>
          <w:lang w:val="sv-SE"/>
        </w:rPr>
        <w:t>r det ett problem n</w:t>
      </w:r>
      <w:r>
        <w:rPr>
          <w:rFonts w:ascii="Times New Roman" w:hAnsi="Times New Roman"/>
          <w:sz w:val="24"/>
          <w:szCs w:val="24"/>
        </w:rPr>
        <w:t xml:space="preserve">är </w:t>
      </w:r>
      <w:r>
        <w:rPr>
          <w:rStyle w:val="Genomstrykning"/>
          <w:rFonts w:ascii="Times New Roman" w:hAnsi="Times New Roman"/>
          <w:sz w:val="24"/>
          <w:szCs w:val="24"/>
          <w:lang w:val="da-DK"/>
        </w:rPr>
        <w:t xml:space="preserve">det </w:t>
      </w:r>
      <w:r>
        <w:rPr>
          <w:rStyle w:val="Genomstrykning"/>
          <w:rFonts w:ascii="Times New Roman" w:hAnsi="Times New Roman"/>
          <w:sz w:val="24"/>
          <w:szCs w:val="24"/>
        </w:rPr>
        <w:t>är</w:t>
      </w:r>
      <w:r>
        <w:rPr>
          <w:rFonts w:ascii="Times New Roman" w:hAnsi="Times New Roman"/>
          <w:sz w:val="24"/>
          <w:szCs w:val="24"/>
          <w:lang w:val="da-DK"/>
        </w:rPr>
        <w:t xml:space="preserve"> teknikinteraktionen </w:t>
      </w:r>
      <w:r>
        <w:rPr>
          <w:rStyle w:val="Genomstrykning"/>
          <w:rFonts w:ascii="Times New Roman" w:hAnsi="Times New Roman"/>
          <w:sz w:val="24"/>
          <w:szCs w:val="24"/>
          <w:lang w:val="da-DK"/>
        </w:rPr>
        <w:t>som</w:t>
      </w:r>
      <w:r>
        <w:rPr>
          <w:rFonts w:ascii="Times New Roman" w:hAnsi="Times New Roman"/>
          <w:sz w:val="24"/>
          <w:szCs w:val="24"/>
        </w:rPr>
        <w:t xml:space="preserve"> sä</w:t>
      </w:r>
      <w:r>
        <w:rPr>
          <w:rFonts w:ascii="Times New Roman" w:hAnsi="Times New Roman"/>
          <w:sz w:val="24"/>
          <w:szCs w:val="24"/>
          <w:lang w:val="sv-SE"/>
        </w:rPr>
        <w:t>tter ramarna. Att interagera med teknik handlar</w:t>
      </w:r>
      <w:ins w:id="131" w:author="Henrik Frisk" w:date="2017-04-03T17:50:00Z">
        <w:r>
          <w:rPr>
            <w:rFonts w:ascii="Times New Roman" w:hAnsi="Times New Roman"/>
            <w:sz w:val="24"/>
            <w:szCs w:val="24"/>
            <w:lang w:val="sv-SE"/>
          </w:rPr>
          <w:t xml:space="preserve"> </w:t>
        </w:r>
      </w:ins>
      <w:ins w:id="132" w:author="Henrik Frisk" w:date="2017-04-03T17:50:00Z">
        <w:r>
          <w:rPr>
            <w:rFonts w:ascii="Times New Roman" w:hAnsi="Times New Roman"/>
            <w:sz w:val="24"/>
            <w:szCs w:val="24"/>
            <w:lang w:val="sv-SE"/>
          </w:rPr>
          <w:t>ofta</w:t>
        </w:r>
      </w:ins>
      <w:r>
        <w:rPr>
          <w:rFonts w:ascii="Times New Roman" w:hAnsi="Times New Roman"/>
          <w:sz w:val="24"/>
          <w:szCs w:val="24"/>
          <w:lang w:val="sv-SE"/>
        </w:rPr>
        <w:t xml:space="preserve"> om </w:t>
      </w:r>
      <w:ins w:id="133" w:author="Henrik Frisk" w:date="2017-04-03T17:51:00Z">
        <w:r>
          <w:rPr>
            <w:rFonts w:ascii="Times New Roman" w:hAnsi="Times New Roman"/>
            <w:sz w:val="24"/>
            <w:szCs w:val="24"/>
            <w:lang w:val="sv-SE"/>
          </w:rPr>
          <w:t xml:space="preserve">att </w:t>
        </w:r>
      </w:ins>
      <w:r>
        <w:rPr>
          <w:rFonts w:ascii="Times New Roman" w:hAnsi="Times New Roman"/>
          <w:sz w:val="24"/>
          <w:szCs w:val="24"/>
          <w:lang w:val="sv-SE"/>
        </w:rPr>
        <w:t>kontroll</w:t>
      </w:r>
      <w:ins w:id="134" w:author="Henrik Frisk" w:date="2017-04-03T17:51:00Z">
        <w:r>
          <w:rPr>
            <w:rFonts w:ascii="Times New Roman" w:hAnsi="Times New Roman"/>
            <w:sz w:val="24"/>
            <w:szCs w:val="24"/>
            <w:lang w:val="sv-SE"/>
          </w:rPr>
          <w:t>era utfallet</w:t>
        </w:r>
      </w:ins>
      <w:r>
        <w:rPr>
          <w:rFonts w:ascii="Times New Roman" w:hAnsi="Times New Roman"/>
          <w:sz w:val="24"/>
          <w:szCs w:val="24"/>
          <w:lang w:val="sv-SE"/>
        </w:rPr>
        <w:t>, n</w:t>
      </w:r>
      <w:r>
        <w:rPr>
          <w:rFonts w:ascii="Times New Roman" w:hAnsi="Times New Roman"/>
          <w:sz w:val="24"/>
          <w:szCs w:val="24"/>
          <w:lang w:val="da-DK"/>
        </w:rPr>
        <w:t>å</w:t>
      </w:r>
      <w:r>
        <w:rPr>
          <w:rFonts w:ascii="Times New Roman" w:hAnsi="Times New Roman"/>
          <w:sz w:val="24"/>
          <w:szCs w:val="24"/>
          <w:lang w:val="sv-SE"/>
        </w:rPr>
        <w:t xml:space="preserve">got som inte </w:t>
      </w:r>
      <w:ins w:id="135" w:author="Henrik Frisk" w:date="2017-04-03T17:51:00Z">
        <w:r>
          <w:rPr>
            <w:rFonts w:ascii="Times New Roman" w:hAnsi="Times New Roman"/>
            <w:sz w:val="24"/>
            <w:szCs w:val="24"/>
            <w:lang w:val="sv-SE"/>
          </w:rPr>
          <w:t xml:space="preserve">nödvändigtvis är konstnärligt </w:t>
        </w:r>
      </w:ins>
      <w:del w:id="136" w:author="Henrik Frisk" w:date="2017-04-03T17:51:00Z">
        <w:r>
          <w:rPr>
            <w:rFonts w:ascii="Times New Roman" w:hAnsi="Times New Roman"/>
            <w:sz w:val="24"/>
            <w:szCs w:val="24"/>
            <w:lang w:val="sv-SE"/>
          </w:rPr>
          <w:delText>alltid är lika eftersträvansvärt i konsten</w:delText>
        </w:r>
      </w:del>
      <w:ins w:id="137" w:author="Henrik Frisk" w:date="2017-04-03T17:51:00Z">
        <w:r>
          <w:rPr>
            <w:rFonts w:ascii="Times New Roman" w:hAnsi="Times New Roman"/>
            <w:sz w:val="24"/>
            <w:szCs w:val="24"/>
          </w:rPr>
          <w:t xml:space="preserve"> </w:t>
        </w:r>
      </w:ins>
      <w:ins w:id="138" w:author="Henrik Frisk" w:date="2017-04-03T17:51:00Z">
        <w:r>
          <w:rPr>
            <w:rFonts w:ascii="Times New Roman" w:hAnsi="Times New Roman"/>
            <w:sz w:val="24"/>
            <w:szCs w:val="24"/>
          </w:rPr>
          <w:t>intressant</w:t>
        </w:r>
      </w:ins>
      <w:r>
        <w:rPr>
          <w:rFonts w:ascii="Times New Roman" w:hAnsi="Times New Roman"/>
          <w:sz w:val="24"/>
          <w:szCs w:val="24"/>
        </w:rPr>
        <w:t>. Det konstnä</w:t>
      </w:r>
      <w:r>
        <w:rPr>
          <w:rFonts w:ascii="Times New Roman" w:hAnsi="Times New Roman"/>
          <w:sz w:val="24"/>
          <w:szCs w:val="24"/>
          <w:lang w:val="sv-SE"/>
        </w:rPr>
        <w:t>rliga mö</w:t>
      </w:r>
      <w:r>
        <w:rPr>
          <w:rFonts w:ascii="Times New Roman" w:hAnsi="Times New Roman"/>
          <w:sz w:val="24"/>
          <w:szCs w:val="24"/>
        </w:rPr>
        <w:t xml:space="preserve">tet </w:t>
      </w:r>
      <w:ins w:id="139" w:author="Henrik Frisk" w:date="2017-04-03T17:52:00Z">
        <w:r>
          <w:rPr>
            <w:rFonts w:ascii="Times New Roman" w:hAnsi="Times New Roman"/>
            <w:sz w:val="24"/>
            <w:szCs w:val="24"/>
          </w:rPr>
          <w:t xml:space="preserve">– </w:t>
        </w:r>
      </w:ins>
      <w:ins w:id="140" w:author="Henrik Frisk" w:date="2017-04-03T17:52:00Z">
        <w:r>
          <w:rPr>
            <w:rFonts w:ascii="Times New Roman" w:hAnsi="Times New Roman"/>
            <w:sz w:val="24"/>
            <w:szCs w:val="24"/>
          </w:rPr>
          <w:t xml:space="preserve">lyssnarens eller användarens möte med uttrycket, </w:t>
        </w:r>
      </w:ins>
      <w:r>
        <w:rPr>
          <w:rFonts w:ascii="Times New Roman" w:hAnsi="Times New Roman"/>
          <w:sz w:val="24"/>
          <w:szCs w:val="24"/>
        </w:rPr>
        <w:t>beh</w:t>
      </w:r>
      <w:r>
        <w:rPr>
          <w:rFonts w:ascii="Times New Roman" w:hAnsi="Times New Roman"/>
          <w:sz w:val="24"/>
          <w:szCs w:val="24"/>
          <w:lang w:val="sv-SE"/>
        </w:rPr>
        <w:t>över tid och kritisk reflektion</w:t>
      </w:r>
      <w:r>
        <w:rPr>
          <w:rFonts w:ascii="Times New Roman" w:hAnsi="Times New Roman"/>
          <w:color w:val="CE222B"/>
          <w:sz w:val="24"/>
          <w:szCs w:val="24"/>
          <w:lang w:val="sv-SE"/>
        </w:rPr>
        <w:t>.</w:t>
      </w:r>
      <w:r>
        <w:rPr>
          <w:rFonts w:ascii="Times New Roman" w:hAnsi="Times New Roman"/>
          <w:color w:val="CE222B"/>
          <w:sz w:val="24"/>
          <w:szCs w:val="24"/>
        </w:rPr>
        <w:t xml:space="preserve"> </w:t>
      </w:r>
      <w:r>
        <w:rPr>
          <w:rFonts w:ascii="Times New Roman" w:hAnsi="Times New Roman"/>
          <w:color w:val="CE222B"/>
          <w:sz w:val="24"/>
          <w:szCs w:val="24"/>
          <w:lang w:val="sv-SE"/>
        </w:rPr>
        <w:t>D</w:t>
      </w:r>
      <w:r>
        <w:rPr>
          <w:rFonts w:ascii="Times New Roman" w:hAnsi="Times New Roman"/>
          <w:sz w:val="24"/>
          <w:szCs w:val="24"/>
          <w:lang w:val="nl-NL"/>
        </w:rPr>
        <w:t>et beh</w:t>
      </w:r>
      <w:r>
        <w:rPr>
          <w:rFonts w:ascii="Times New Roman" w:hAnsi="Times New Roman"/>
          <w:sz w:val="24"/>
          <w:szCs w:val="24"/>
          <w:lang w:val="sv-SE"/>
        </w:rPr>
        <w:t>över eftertanke och utrymme i b</w:t>
      </w:r>
      <w:r>
        <w:rPr>
          <w:rFonts w:ascii="Times New Roman" w:hAnsi="Times New Roman"/>
          <w:sz w:val="24"/>
          <w:szCs w:val="24"/>
          <w:lang w:val="da-DK"/>
        </w:rPr>
        <w:t>å</w:t>
      </w:r>
      <w:r>
        <w:rPr>
          <w:rFonts w:ascii="Times New Roman" w:hAnsi="Times New Roman"/>
          <w:sz w:val="24"/>
          <w:szCs w:val="24"/>
          <w:lang w:val="sv-SE"/>
        </w:rPr>
        <w:t>de tid och rum.</w:t>
      </w:r>
    </w:p>
    <w:p>
      <w:pPr>
        <w:pStyle w:val="Frval"/>
        <w:shd w:val="clear" w:fill="FFFFFF"/>
        <w:bidi w:val="0"/>
        <w:spacing w:lineRule="auto" w:line="360"/>
        <w:ind w:left="0" w:right="567" w:firstLine="360"/>
        <w:jc w:val="left"/>
        <w:rPr/>
      </w:pPr>
      <w:r>
        <w:rPr>
          <w:rFonts w:ascii="Times New Roman" w:hAnsi="Times New Roman"/>
          <w:sz w:val="24"/>
          <w:szCs w:val="24"/>
          <w:lang w:val="sv-SE"/>
        </w:rPr>
        <w:t>Den fransk</w:t>
      </w:r>
      <w:ins w:id="141" w:author="Henrik Frisk" w:date="2017-04-03T17:53:00Z">
        <w:r>
          <w:rPr>
            <w:rFonts w:ascii="Times New Roman" w:hAnsi="Times New Roman"/>
            <w:sz w:val="24"/>
            <w:szCs w:val="24"/>
            <w:lang w:val="sv-SE"/>
          </w:rPr>
          <w:t>e</w:t>
        </w:r>
      </w:ins>
      <w:del w:id="142" w:author="Henrik Frisk" w:date="2017-04-03T17:53:00Z">
        <w:r>
          <w:rPr>
            <w:rFonts w:ascii="Times New Roman" w:hAnsi="Times New Roman"/>
            <w:sz w:val="24"/>
            <w:szCs w:val="24"/>
            <w:lang w:val="sv-SE"/>
          </w:rPr>
          <w:delText>a</w:delText>
        </w:r>
      </w:del>
      <w:r>
        <w:rPr>
          <w:rFonts w:ascii="Times New Roman" w:hAnsi="Times New Roman"/>
          <w:sz w:val="24"/>
          <w:szCs w:val="24"/>
          <w:lang w:val="sv-SE"/>
        </w:rPr>
        <w:t xml:space="preserve"> filosofen och framtidsdystopikern Jean Baudrillard har kommenterat den höga upplö</w:t>
      </w:r>
      <w:r>
        <w:rPr>
          <w:rFonts w:ascii="Times New Roman" w:hAnsi="Times New Roman"/>
          <w:sz w:val="24"/>
          <w:szCs w:val="24"/>
        </w:rPr>
        <w:t>sningen i modern realtidskommunikation</w:t>
      </w:r>
      <w:commentRangeStart w:id="34"/>
      <w:r>
        <w:rPr>
          <w:rFonts w:ascii="Times New Roman" w:hAnsi="Times New Roman"/>
          <w:sz w:val="24"/>
          <w:szCs w:val="24"/>
        </w:rPr>
        <w:t>.</w:t>
      </w:r>
      <w:ins w:id="143" w:author="Henrik Frisk" w:date="2017-04-03T17:56:00Z">
        <w:r>
          <w:rPr>
            <w:rStyle w:val="FootnoteAnchor"/>
            <w:rFonts w:ascii="Times New Roman" w:hAnsi="Times New Roman"/>
            <w:sz w:val="24"/>
            <w:szCs w:val="24"/>
          </w:rPr>
          <w:footnoteReference w:id="3"/>
        </w:r>
      </w:ins>
      <w:del w:id="144" w:author="Henrik Frisk" w:date="2017-04-03T17:56:00Z">
        <w:r>
          <w:rPr>
            <w:rFonts w:ascii="Times New Roman" w:hAnsi="Times New Roman"/>
            <w:sz w:val="24"/>
            <w:szCs w:val="24"/>
          </w:rPr>
          <w:commentReference w:id="35"/>
        </w:r>
      </w:del>
      <w:commentRangeEnd w:id="34"/>
      <w:r>
        <w:commentReference w:id="34"/>
      </w:r>
      <w:r>
        <w:rPr>
          <w:rFonts w:ascii="Times New Roman" w:hAnsi="Times New Roman"/>
          <w:sz w:val="24"/>
          <w:szCs w:val="24"/>
        </w:rPr>
        <w:t xml:space="preserve"> I en vä</w:t>
      </w:r>
      <w:r>
        <w:rPr>
          <w:rFonts w:ascii="Times New Roman" w:hAnsi="Times New Roman"/>
          <w:sz w:val="24"/>
          <w:szCs w:val="24"/>
          <w:lang w:val="sv-SE"/>
        </w:rPr>
        <w:t>rld upph</w:t>
      </w:r>
      <w:r>
        <w:rPr>
          <w:rFonts w:ascii="Times New Roman" w:hAnsi="Times New Roman"/>
          <w:sz w:val="24"/>
          <w:szCs w:val="24"/>
        </w:rPr>
        <w:t>ä</w:t>
      </w:r>
      <w:r>
        <w:rPr>
          <w:rFonts w:ascii="Times New Roman" w:hAnsi="Times New Roman"/>
          <w:sz w:val="24"/>
          <w:szCs w:val="24"/>
          <w:lang w:val="nl-NL"/>
        </w:rPr>
        <w:t>ngd p</w:t>
      </w:r>
      <w:r>
        <w:rPr>
          <w:rFonts w:ascii="Times New Roman" w:hAnsi="Times New Roman"/>
          <w:sz w:val="24"/>
          <w:szCs w:val="24"/>
        </w:rPr>
        <w:t xml:space="preserve">å </w:t>
      </w:r>
      <w:r>
        <w:rPr>
          <w:rFonts w:ascii="Times New Roman" w:hAnsi="Times New Roman"/>
          <w:sz w:val="24"/>
          <w:szCs w:val="24"/>
          <w:lang w:val="sv-SE"/>
        </w:rPr>
        <w:t>det virtuella och det omedelbara ser han ett motsatsfö</w:t>
      </w:r>
      <w:r>
        <w:rPr>
          <w:rFonts w:ascii="Times New Roman" w:hAnsi="Times New Roman"/>
          <w:sz w:val="24"/>
          <w:szCs w:val="24"/>
        </w:rPr>
        <w:t>rh</w:t>
      </w:r>
      <w:r>
        <w:rPr>
          <w:rFonts w:ascii="Times New Roman" w:hAnsi="Times New Roman"/>
          <w:sz w:val="24"/>
          <w:szCs w:val="24"/>
          <w:lang w:val="da-DK"/>
        </w:rPr>
        <w:t>å</w:t>
      </w:r>
      <w:r>
        <w:rPr>
          <w:rFonts w:ascii="Times New Roman" w:hAnsi="Times New Roman"/>
          <w:sz w:val="24"/>
          <w:szCs w:val="24"/>
          <w:lang w:val="sv-SE"/>
        </w:rPr>
        <w:t>llande mellan definitionsniv</w:t>
      </w:r>
      <w:r>
        <w:rPr>
          <w:rFonts w:ascii="Times New Roman" w:hAnsi="Times New Roman"/>
          <w:sz w:val="24"/>
          <w:szCs w:val="24"/>
          <w:lang w:val="da-DK"/>
        </w:rPr>
        <w:t>å</w:t>
      </w:r>
      <w:r>
        <w:rPr>
          <w:rFonts w:ascii="Times New Roman" w:hAnsi="Times New Roman"/>
          <w:sz w:val="24"/>
          <w:szCs w:val="24"/>
        </w:rPr>
        <w:t xml:space="preserve">n på </w:t>
      </w:r>
      <w:r>
        <w:rPr>
          <w:rFonts w:ascii="Times New Roman" w:hAnsi="Times New Roman"/>
          <w:sz w:val="24"/>
          <w:szCs w:val="24"/>
          <w:lang w:val="sv-SE"/>
        </w:rPr>
        <w:t>mediet och den i meddelandet: ett högupplöst medium genererar ett l</w:t>
      </w:r>
      <w:r>
        <w:rPr>
          <w:rFonts w:ascii="Times New Roman" w:hAnsi="Times New Roman"/>
          <w:sz w:val="24"/>
          <w:szCs w:val="24"/>
          <w:lang w:val="da-DK"/>
        </w:rPr>
        <w:t>å</w:t>
      </w:r>
      <w:r>
        <w:rPr>
          <w:rFonts w:ascii="Times New Roman" w:hAnsi="Times New Roman"/>
          <w:sz w:val="24"/>
          <w:szCs w:val="24"/>
          <w:lang w:val="sv-SE"/>
        </w:rPr>
        <w:t>gupplö</w:t>
      </w:r>
      <w:r>
        <w:rPr>
          <w:rFonts w:ascii="Times New Roman" w:hAnsi="Times New Roman"/>
          <w:sz w:val="24"/>
          <w:szCs w:val="24"/>
        </w:rPr>
        <w:t>st budskap. I slutä</w:t>
      </w:r>
      <w:r>
        <w:rPr>
          <w:rFonts w:ascii="Times New Roman" w:hAnsi="Times New Roman"/>
          <w:sz w:val="24"/>
          <w:szCs w:val="24"/>
          <w:lang w:val="sv-SE"/>
        </w:rPr>
        <w:t>ndan blir det ett etiskt dilemma</w:t>
      </w:r>
      <w:ins w:id="145" w:author="Henrik Frisk" w:date="2017-04-03T18:03:00Z">
        <w:r>
          <w:rPr>
            <w:rFonts w:ascii="Times New Roman" w:hAnsi="Times New Roman"/>
            <w:sz w:val="24"/>
            <w:szCs w:val="24"/>
            <w:lang w:val="sv-SE"/>
          </w:rPr>
          <w:t>:</w:t>
        </w:r>
      </w:ins>
      <w:r>
        <w:rPr>
          <w:rFonts w:ascii="Times New Roman" w:hAnsi="Times New Roman"/>
          <w:sz w:val="24"/>
          <w:szCs w:val="24"/>
          <w:lang w:val="sv-SE"/>
        </w:rPr>
        <w:t xml:space="preserve"> </w:t>
      </w:r>
      <w:del w:id="146" w:author="Henrik Frisk" w:date="2017-04-03T18:03:00Z">
        <w:r>
          <w:rPr>
            <w:rFonts w:ascii="Times New Roman" w:hAnsi="Times New Roman"/>
            <w:sz w:val="24"/>
            <w:szCs w:val="24"/>
            <w:lang w:val="sv-SE"/>
          </w:rPr>
          <w:delText>fö</w:delText>
        </w:r>
      </w:del>
      <w:del w:id="147" w:author="Henrik Frisk" w:date="2017-04-03T18:03:00Z">
        <w:r>
          <w:rPr>
            <w:rFonts w:ascii="Times New Roman" w:hAnsi="Times New Roman"/>
            <w:sz w:val="24"/>
            <w:szCs w:val="24"/>
            <w:lang w:val="da-DK"/>
          </w:rPr>
          <w:delText xml:space="preserve">r </w:delText>
        </w:r>
      </w:del>
      <w:r>
        <w:rPr>
          <w:rFonts w:ascii="Times New Roman" w:hAnsi="Times New Roman"/>
          <w:sz w:val="24"/>
          <w:szCs w:val="24"/>
          <w:lang w:val="da-DK"/>
        </w:rPr>
        <w:t>den h</w:t>
      </w:r>
      <w:r>
        <w:rPr>
          <w:rFonts w:ascii="Times New Roman" w:hAnsi="Times New Roman"/>
          <w:sz w:val="24"/>
          <w:szCs w:val="24"/>
          <w:lang w:val="sv-SE"/>
        </w:rPr>
        <w:t>ögsta möjliga upplö</w:t>
      </w:r>
      <w:r>
        <w:rPr>
          <w:rFonts w:ascii="Times New Roman" w:hAnsi="Times New Roman"/>
          <w:sz w:val="24"/>
          <w:szCs w:val="24"/>
        </w:rPr>
        <w:t>sningen av den andre (</w:t>
      </w:r>
      <w:ins w:id="148" w:author="Henrik Frisk" w:date="2017-04-03T18:04:00Z">
        <w:r>
          <w:rPr>
            <w:rFonts w:ascii="Times New Roman" w:hAnsi="Times New Roman"/>
            <w:sz w:val="24"/>
            <w:szCs w:val="24"/>
          </w:rPr>
          <w:t>så</w:t>
        </w:r>
      </w:ins>
      <w:r>
        <w:rPr>
          <w:rFonts w:ascii="Times New Roman" w:hAnsi="Times New Roman"/>
          <w:sz w:val="24"/>
          <w:szCs w:val="24"/>
        </w:rPr>
        <w:t xml:space="preserve">som i </w:t>
      </w:r>
      <w:r>
        <w:rPr>
          <w:rFonts w:ascii="Times New Roman" w:hAnsi="Times New Roman"/>
          <w:sz w:val="24"/>
          <w:szCs w:val="24"/>
          <w:lang w:val="sv-SE"/>
        </w:rPr>
        <w:t>ögonblicklig interaktion) leder till l</w:t>
      </w:r>
      <w:r>
        <w:rPr>
          <w:rFonts w:ascii="Times New Roman" w:hAnsi="Times New Roman"/>
          <w:sz w:val="24"/>
          <w:szCs w:val="24"/>
        </w:rPr>
        <w:t>ä</w:t>
      </w:r>
      <w:r>
        <w:rPr>
          <w:rFonts w:ascii="Times New Roman" w:hAnsi="Times New Roman"/>
          <w:sz w:val="24"/>
          <w:szCs w:val="24"/>
          <w:lang w:val="sv-SE"/>
        </w:rPr>
        <w:t>gsta möjliga upplösning av utbytet med den andre. I en komplex installation som Compoz finns det flera aspekter p</w:t>
      </w:r>
      <w:r>
        <w:rPr>
          <w:rFonts w:ascii="Times New Roman" w:hAnsi="Times New Roman"/>
          <w:sz w:val="24"/>
          <w:szCs w:val="24"/>
        </w:rPr>
        <w:t xml:space="preserve">å </w:t>
      </w:r>
      <w:r>
        <w:rPr>
          <w:rFonts w:ascii="Times New Roman" w:hAnsi="Times New Roman"/>
          <w:sz w:val="24"/>
          <w:szCs w:val="24"/>
          <w:lang w:val="sv-SE"/>
        </w:rPr>
        <w:t>detta, men gemensamt för interaktiva konstinstallationer, vill jag h</w:t>
      </w:r>
      <w:r>
        <w:rPr>
          <w:rFonts w:ascii="Times New Roman" w:hAnsi="Times New Roman"/>
          <w:sz w:val="24"/>
          <w:szCs w:val="24"/>
        </w:rPr>
        <w:t>ävda, ä</w:t>
      </w:r>
      <w:r>
        <w:rPr>
          <w:rFonts w:ascii="Times New Roman" w:hAnsi="Times New Roman"/>
          <w:sz w:val="24"/>
          <w:szCs w:val="24"/>
          <w:lang w:val="sv-SE"/>
        </w:rPr>
        <w:t>r att det m</w:t>
      </w:r>
      <w:r>
        <w:rPr>
          <w:rFonts w:ascii="Times New Roman" w:hAnsi="Times New Roman"/>
          <w:sz w:val="24"/>
          <w:szCs w:val="24"/>
          <w:lang w:val="da-DK"/>
        </w:rPr>
        <w:t>å</w:t>
      </w:r>
      <w:r>
        <w:rPr>
          <w:rFonts w:ascii="Times New Roman" w:hAnsi="Times New Roman"/>
          <w:sz w:val="24"/>
          <w:szCs w:val="24"/>
          <w:lang w:val="sv-SE"/>
        </w:rPr>
        <w:t xml:space="preserve">ste finnas utrymme för att bryta med </w:t>
      </w:r>
      <w:r>
        <w:rPr>
          <w:rFonts w:ascii="Times New Roman" w:hAnsi="Times New Roman"/>
          <w:color w:val="CE222B"/>
          <w:sz w:val="24"/>
          <w:szCs w:val="24"/>
          <w:lang w:val="da-DK"/>
        </w:rPr>
        <w:t>realtid</w:t>
      </w:r>
      <w:r>
        <w:rPr>
          <w:rFonts w:ascii="Times New Roman" w:hAnsi="Times New Roman"/>
          <w:color w:val="CE222B"/>
          <w:sz w:val="24"/>
          <w:szCs w:val="24"/>
          <w:lang w:val="sv-SE"/>
        </w:rPr>
        <w:t>s</w:t>
      </w:r>
      <w:r>
        <w:rPr>
          <w:rFonts w:ascii="Times New Roman" w:hAnsi="Times New Roman"/>
          <w:color w:val="CE222B"/>
          <w:sz w:val="24"/>
          <w:szCs w:val="24"/>
          <w:lang w:val="da-DK"/>
        </w:rPr>
        <w:t>paradigmet</w:t>
      </w:r>
      <w:r>
        <w:rPr>
          <w:rFonts w:ascii="Times New Roman" w:hAnsi="Times New Roman"/>
          <w:sz w:val="24"/>
          <w:szCs w:val="24"/>
          <w:lang w:val="sv-SE"/>
        </w:rPr>
        <w:t xml:space="preserve">. </w:t>
      </w:r>
      <w:ins w:id="149" w:author="Henrik Frisk" w:date="2017-04-03T18:04:00Z">
        <w:r>
          <w:rPr>
            <w:rFonts w:ascii="Times New Roman" w:hAnsi="Times New Roman"/>
            <w:sz w:val="24"/>
            <w:szCs w:val="24"/>
            <w:lang w:val="sv-SE"/>
          </w:rPr>
          <w:t>V</w:t>
        </w:r>
      </w:ins>
      <w:del w:id="150" w:author="Henrik Frisk" w:date="2017-04-03T18:04:00Z">
        <w:r>
          <w:rPr>
            <w:rFonts w:ascii="Times New Roman" w:hAnsi="Times New Roman"/>
            <w:sz w:val="24"/>
            <w:szCs w:val="24"/>
            <w:lang w:val="sv-SE"/>
          </w:rPr>
          <w:delText>Annars kommer v</w:delText>
        </w:r>
      </w:del>
      <w:r>
        <w:rPr>
          <w:rFonts w:ascii="Times New Roman" w:hAnsi="Times New Roman"/>
          <w:sz w:val="24"/>
          <w:szCs w:val="24"/>
          <w:lang w:val="sv-SE"/>
        </w:rPr>
        <w:t xml:space="preserve">iktiga </w:t>
      </w:r>
      <w:ins w:id="151" w:author="Henrik Frisk" w:date="2017-04-03T18:05:00Z">
        <w:r>
          <w:rPr>
            <w:rFonts w:ascii="Times New Roman" w:hAnsi="Times New Roman"/>
            <w:sz w:val="24"/>
            <w:szCs w:val="24"/>
            <w:lang w:val="sv-SE"/>
          </w:rPr>
          <w:t xml:space="preserve">kommunikativa och konstnärliga </w:t>
        </w:r>
      </w:ins>
      <w:r>
        <w:rPr>
          <w:rFonts w:ascii="Times New Roman" w:hAnsi="Times New Roman"/>
          <w:sz w:val="24"/>
          <w:szCs w:val="24"/>
          <w:lang w:val="sv-SE"/>
        </w:rPr>
        <w:t xml:space="preserve">möjligheter </w:t>
      </w:r>
      <w:ins w:id="152" w:author="Henrik Frisk" w:date="2017-04-03T18:05:00Z">
        <w:r>
          <w:rPr>
            <w:rFonts w:ascii="Times New Roman" w:hAnsi="Times New Roman"/>
            <w:sz w:val="24"/>
            <w:szCs w:val="24"/>
            <w:lang w:val="sv-SE"/>
          </w:rPr>
          <w:t xml:space="preserve">kommer </w:t>
        </w:r>
      </w:ins>
      <w:del w:id="153" w:author="Henrik Frisk" w:date="2017-04-03T18:05:00Z">
        <w:r>
          <w:rPr>
            <w:rFonts w:ascii="Times New Roman" w:hAnsi="Times New Roman"/>
            <w:color w:val="CE222B"/>
            <w:sz w:val="24"/>
            <w:szCs w:val="24"/>
            <w:lang w:val="sv-SE"/>
          </w:rPr>
          <w:delText xml:space="preserve">att </w:delText>
        </w:r>
      </w:del>
      <w:r>
        <w:rPr>
          <w:rFonts w:ascii="Times New Roman" w:hAnsi="Times New Roman"/>
          <w:sz w:val="24"/>
          <w:szCs w:val="24"/>
        </w:rPr>
        <w:t>gå f</w:t>
      </w:r>
      <w:r>
        <w:rPr>
          <w:rFonts w:ascii="Times New Roman" w:hAnsi="Times New Roman"/>
          <w:sz w:val="24"/>
          <w:szCs w:val="24"/>
          <w:lang w:val="sv-SE"/>
        </w:rPr>
        <w:t>örlorade</w:t>
      </w:r>
      <w:ins w:id="154" w:author="Henrik Frisk" w:date="2017-04-03T18:05:00Z">
        <w:r>
          <w:rPr>
            <w:rFonts w:ascii="Times New Roman" w:hAnsi="Times New Roman"/>
            <w:sz w:val="24"/>
            <w:szCs w:val="24"/>
            <w:lang w:val="sv-SE"/>
          </w:rPr>
          <w:t xml:space="preserve">  </w:t>
        </w:r>
      </w:ins>
      <w:ins w:id="155" w:author="Henrik Frisk" w:date="2017-04-03T18:05:00Z">
        <w:r>
          <w:rPr>
            <w:rFonts w:ascii="Times New Roman" w:hAnsi="Times New Roman"/>
            <w:sz w:val="24"/>
            <w:szCs w:val="24"/>
            <w:lang w:val="sv-SE"/>
          </w:rPr>
          <w:t>om interak</w:t>
        </w:r>
      </w:ins>
      <w:ins w:id="156" w:author="Henrik Frisk" w:date="2017-04-03T18:06:00Z">
        <w:r>
          <w:rPr>
            <w:rFonts w:ascii="Times New Roman" w:hAnsi="Times New Roman"/>
            <w:sz w:val="24"/>
            <w:szCs w:val="24"/>
            <w:lang w:val="sv-SE"/>
          </w:rPr>
          <w:t xml:space="preserve">tiv konst tvingas följa </w:t>
        </w:r>
      </w:ins>
      <w:ins w:id="157" w:author="Henrik Frisk" w:date="2017-04-03T18:07:00Z">
        <w:r>
          <w:rPr>
            <w:rFonts w:ascii="Times New Roman" w:hAnsi="Times New Roman"/>
            <w:sz w:val="24"/>
            <w:szCs w:val="24"/>
            <w:lang w:val="sv-SE"/>
          </w:rPr>
          <w:t>de outtalade reglerna för teknikstyrd kommunikation</w:t>
        </w:r>
      </w:ins>
      <w:r>
        <w:rPr>
          <w:rFonts w:ascii="Times New Roman" w:hAnsi="Times New Roman"/>
          <w:sz w:val="24"/>
          <w:szCs w:val="24"/>
          <w:lang w:val="sv-SE"/>
        </w:rPr>
        <w:t xml:space="preserve">. </w:t>
      </w:r>
      <w:ins w:id="158" w:author="Henrik Frisk" w:date="2017-04-03T18:08:00Z">
        <w:r>
          <w:rPr>
            <w:rFonts w:ascii="Times New Roman" w:hAnsi="Times New Roman"/>
            <w:sz w:val="24"/>
            <w:szCs w:val="24"/>
            <w:lang w:val="sv-SE"/>
          </w:rPr>
          <w:t>Den stora u</w:t>
        </w:r>
      </w:ins>
      <w:del w:id="159" w:author="Henrik Frisk" w:date="2017-04-03T18:08:00Z">
        <w:r>
          <w:rPr>
            <w:rFonts w:ascii="Times New Roman" w:hAnsi="Times New Roman"/>
            <w:sz w:val="24"/>
            <w:szCs w:val="24"/>
            <w:lang w:val="sv-SE"/>
          </w:rPr>
          <w:delText>U</w:delText>
        </w:r>
      </w:del>
      <w:r>
        <w:rPr>
          <w:rFonts w:ascii="Times New Roman" w:hAnsi="Times New Roman"/>
          <w:sz w:val="24"/>
          <w:szCs w:val="24"/>
          <w:lang w:val="sv-SE"/>
        </w:rPr>
        <w:t>tmaningen blir</w:t>
      </w:r>
      <w:del w:id="160" w:author="Henrik Frisk" w:date="2017-04-03T18:08:00Z">
        <w:r>
          <w:rPr>
            <w:rFonts w:ascii="Times New Roman" w:hAnsi="Times New Roman"/>
            <w:sz w:val="24"/>
            <w:szCs w:val="24"/>
            <w:lang w:val="sv-SE"/>
          </w:rPr>
          <w:delText xml:space="preserve"> då</w:delText>
        </w:r>
      </w:del>
      <w:r>
        <w:rPr>
          <w:rFonts w:ascii="Times New Roman" w:hAnsi="Times New Roman"/>
          <w:sz w:val="24"/>
          <w:szCs w:val="24"/>
        </w:rPr>
        <w:t xml:space="preserve"> </w:t>
      </w:r>
      <w:r>
        <w:rPr>
          <w:rFonts w:ascii="Times New Roman" w:hAnsi="Times New Roman"/>
          <w:sz w:val="24"/>
          <w:szCs w:val="24"/>
          <w:lang w:val="sv-SE"/>
        </w:rPr>
        <w:t xml:space="preserve">att </w:t>
      </w:r>
      <w:r>
        <w:rPr>
          <w:rFonts w:ascii="Times New Roman" w:hAnsi="Times New Roman"/>
          <w:sz w:val="24"/>
          <w:szCs w:val="24"/>
        </w:rPr>
        <w:t xml:space="preserve">ändå </w:t>
      </w:r>
      <w:r>
        <w:rPr>
          <w:rFonts w:ascii="Times New Roman" w:hAnsi="Times New Roman"/>
          <w:sz w:val="24"/>
          <w:szCs w:val="24"/>
          <w:lang w:val="sv-SE"/>
        </w:rPr>
        <w:t xml:space="preserve">lyckas förse deltagarna med den stimulans som ger </w:t>
      </w:r>
      <w:r>
        <w:rPr>
          <w:rFonts w:ascii="Times New Roman" w:hAnsi="Times New Roman"/>
          <w:color w:val="CE222B"/>
          <w:sz w:val="24"/>
          <w:szCs w:val="24"/>
        </w:rPr>
        <w:t>de</w:t>
      </w:r>
      <w:r>
        <w:rPr>
          <w:rFonts w:ascii="Times New Roman" w:hAnsi="Times New Roman"/>
          <w:color w:val="CE222B"/>
          <w:sz w:val="24"/>
          <w:szCs w:val="24"/>
          <w:lang w:val="sv-SE"/>
        </w:rPr>
        <w:t>m</w:t>
      </w:r>
      <w:r>
        <w:rPr>
          <w:rFonts w:ascii="Times New Roman" w:hAnsi="Times New Roman"/>
          <w:sz w:val="24"/>
          <w:szCs w:val="24"/>
        </w:rPr>
        <w:t xml:space="preserve"> kä</w:t>
      </w:r>
      <w:r>
        <w:rPr>
          <w:rFonts w:ascii="Times New Roman" w:hAnsi="Times New Roman"/>
          <w:sz w:val="24"/>
          <w:szCs w:val="24"/>
          <w:lang w:val="sv-SE"/>
        </w:rPr>
        <w:t xml:space="preserve">nslan av att det </w:t>
      </w:r>
      <w:r>
        <w:rPr>
          <w:rFonts w:ascii="Times New Roman" w:hAnsi="Times New Roman"/>
          <w:sz w:val="24"/>
          <w:szCs w:val="24"/>
        </w:rPr>
        <w:t>är vä</w:t>
      </w:r>
      <w:r>
        <w:rPr>
          <w:rFonts w:ascii="Times New Roman" w:hAnsi="Times New Roman"/>
          <w:sz w:val="24"/>
          <w:szCs w:val="24"/>
          <w:lang w:val="sv-SE"/>
        </w:rPr>
        <w:t>rt insatsen att forts</w:t>
      </w:r>
      <w:r>
        <w:rPr>
          <w:rFonts w:ascii="Times New Roman" w:hAnsi="Times New Roman"/>
          <w:sz w:val="24"/>
          <w:szCs w:val="24"/>
        </w:rPr>
        <w:t>ätta interagera</w:t>
      </w:r>
      <w:ins w:id="161" w:author="Henrik Frisk" w:date="2017-04-03T18:09:00Z">
        <w:r>
          <w:rPr>
            <w:rFonts w:ascii="Times New Roman" w:hAnsi="Times New Roman"/>
            <w:sz w:val="24"/>
            <w:szCs w:val="24"/>
          </w:rPr>
          <w:t xml:space="preserve"> </w:t>
        </w:r>
      </w:ins>
      <w:ins w:id="162" w:author="Henrik Frisk" w:date="2017-04-03T18:09:00Z">
        <w:r>
          <w:rPr>
            <w:rFonts w:ascii="Times New Roman" w:hAnsi="Times New Roman"/>
            <w:sz w:val="24"/>
            <w:szCs w:val="24"/>
          </w:rPr>
          <w:t>eller</w:t>
        </w:r>
      </w:ins>
      <w:del w:id="163" w:author="Henrik Frisk" w:date="2017-04-03T18:09:00Z">
        <w:r>
          <w:rPr>
            <w:rFonts w:ascii="Times New Roman" w:hAnsi="Times New Roman"/>
            <w:sz w:val="24"/>
            <w:szCs w:val="24"/>
          </w:rPr>
          <w:delText>.</w:delText>
        </w:r>
      </w:del>
      <w:r>
        <w:rPr>
          <w:rFonts w:ascii="Times New Roman" w:hAnsi="Times New Roman"/>
          <w:sz w:val="24"/>
          <w:szCs w:val="24"/>
        </w:rPr>
        <w:t xml:space="preserve"> </w:t>
      </w:r>
      <w:ins w:id="164" w:author="Henrik Frisk" w:date="2017-04-03T18:09:00Z">
        <w:r>
          <w:rPr>
            <w:rFonts w:ascii="Times New Roman" w:hAnsi="Times New Roman"/>
            <w:sz w:val="24"/>
            <w:szCs w:val="24"/>
          </w:rPr>
          <w:t>a</w:t>
        </w:r>
      </w:ins>
      <w:del w:id="165" w:author="Henrik Frisk" w:date="2017-04-03T18:09:00Z">
        <w:r>
          <w:rPr>
            <w:rFonts w:ascii="Times New Roman" w:hAnsi="Times New Roman"/>
            <w:sz w:val="24"/>
            <w:szCs w:val="24"/>
          </w:rPr>
          <w:delText>A</w:delText>
        </w:r>
      </w:del>
      <w:r>
        <w:rPr>
          <w:rFonts w:ascii="Times New Roman" w:hAnsi="Times New Roman"/>
          <w:sz w:val="24"/>
          <w:szCs w:val="24"/>
        </w:rPr>
        <w:t xml:space="preserve">lternativt, </w:t>
      </w:r>
      <w:ins w:id="166" w:author="Henrik Frisk" w:date="2017-04-03T18:09:00Z">
        <w:r>
          <w:rPr>
            <w:rFonts w:ascii="Times New Roman" w:hAnsi="Times New Roman"/>
            <w:sz w:val="24"/>
            <w:szCs w:val="24"/>
          </w:rPr>
          <w:t xml:space="preserve">att </w:t>
        </w:r>
      </w:ins>
      <w:r>
        <w:rPr>
          <w:rFonts w:ascii="Times New Roman" w:hAnsi="Times New Roman"/>
          <w:sz w:val="24"/>
          <w:szCs w:val="24"/>
          <w:lang w:val="sv-SE"/>
        </w:rPr>
        <w:t xml:space="preserve">övertyga deltagarna att det </w:t>
      </w:r>
      <w:r>
        <w:rPr>
          <w:rFonts w:ascii="Times New Roman" w:hAnsi="Times New Roman"/>
          <w:sz w:val="24"/>
          <w:szCs w:val="24"/>
        </w:rPr>
        <w:t>ä</w:t>
      </w:r>
      <w:r>
        <w:rPr>
          <w:rFonts w:ascii="Times New Roman" w:hAnsi="Times New Roman"/>
          <w:sz w:val="24"/>
          <w:szCs w:val="24"/>
          <w:lang w:val="sv-SE"/>
        </w:rPr>
        <w:t xml:space="preserve">r meningsfullt att delta </w:t>
      </w:r>
      <w:r>
        <w:rPr>
          <w:rFonts w:ascii="Times New Roman" w:hAnsi="Times New Roman"/>
          <w:sz w:val="24"/>
          <w:szCs w:val="24"/>
        </w:rPr>
        <w:t>ä</w:t>
      </w:r>
      <w:r>
        <w:rPr>
          <w:rFonts w:ascii="Times New Roman" w:hAnsi="Times New Roman"/>
          <w:sz w:val="24"/>
          <w:szCs w:val="24"/>
          <w:lang w:val="sv-SE"/>
        </w:rPr>
        <w:t>ven om deltagandet inte leder till en omedelbar k</w:t>
      </w:r>
      <w:r>
        <w:rPr>
          <w:rFonts w:ascii="Times New Roman" w:hAnsi="Times New Roman"/>
          <w:sz w:val="24"/>
          <w:szCs w:val="24"/>
        </w:rPr>
        <w:t>ä</w:t>
      </w:r>
      <w:r>
        <w:rPr>
          <w:rFonts w:ascii="Times New Roman" w:hAnsi="Times New Roman"/>
          <w:sz w:val="24"/>
          <w:szCs w:val="24"/>
          <w:lang w:val="sv-SE"/>
        </w:rPr>
        <w:t xml:space="preserve">nsla av kontroll och </w:t>
      </w:r>
      <w:r>
        <w:rPr>
          <w:rFonts w:ascii="Times New Roman" w:hAnsi="Times New Roman"/>
          <w:sz w:val="24"/>
          <w:szCs w:val="24"/>
          <w:lang w:val="da-DK"/>
        </w:rPr>
        <w:t>å</w:t>
      </w:r>
      <w:r>
        <w:rPr>
          <w:rFonts w:ascii="Times New Roman" w:hAnsi="Times New Roman"/>
          <w:sz w:val="24"/>
          <w:szCs w:val="24"/>
        </w:rPr>
        <w:t>terkoppling.</w:t>
      </w:r>
    </w:p>
    <w:p>
      <w:pPr>
        <w:pStyle w:val="Frval"/>
        <w:shd w:val="clear" w:fill="FFFFFF"/>
        <w:bidi w:val="0"/>
        <w:spacing w:lineRule="auto" w:line="360"/>
        <w:ind w:left="0" w:right="567" w:firstLine="360"/>
        <w:jc w:val="left"/>
        <w:rPr/>
      </w:pPr>
      <w:r>
        <w:rPr>
          <w:rFonts w:ascii="Times New Roman" w:hAnsi="Times New Roman"/>
          <w:sz w:val="24"/>
          <w:szCs w:val="24"/>
          <w:lang w:val="sv-SE"/>
        </w:rPr>
        <w:t xml:space="preserve">I artikeln </w:t>
      </w:r>
      <w:commentRangeStart w:id="36"/>
      <w:r>
        <w:rPr>
          <w:rFonts w:ascii="Times New Roman" w:hAnsi="Times New Roman"/>
          <w:sz w:val="24"/>
          <w:szCs w:val="24"/>
        </w:rPr>
        <w:t>”</w:t>
      </w:r>
      <w:r>
        <w:rPr>
          <w:rFonts w:ascii="Times New Roman" w:hAnsi="Times New Roman"/>
          <w:sz w:val="24"/>
          <w:szCs w:val="24"/>
          <w:lang w:val="en-US"/>
        </w:rPr>
        <w:t>Some ontological remarks about music composition processes</w:t>
      </w:r>
      <w:r>
        <w:rPr>
          <w:rFonts w:ascii="Times New Roman" w:hAnsi="Times New Roman"/>
          <w:sz w:val="24"/>
          <w:szCs w:val="24"/>
        </w:rPr>
        <w:t>”</w:t>
      </w:r>
      <w:del w:id="167" w:author="Henrik Frisk" w:date="2017-04-03T18:10:00Z">
        <w:r>
          <w:rPr>
            <w:rFonts w:ascii="Times New Roman" w:hAnsi="Times New Roman"/>
            <w:sz w:val="24"/>
            <w:szCs w:val="24"/>
          </w:rPr>
          <w:commentReference w:id="37"/>
        </w:r>
      </w:del>
      <w:ins w:id="168" w:author="Henrik Frisk" w:date="2017-04-03T18:09:00Z">
        <w:commentRangeEnd w:id="36"/>
        <w:r>
          <w:commentReference w:id="36"/>
        </w:r>
        <w:r>
          <w:rPr>
            <w:rStyle w:val="FootnoteAnchor"/>
            <w:rFonts w:ascii="Times New Roman" w:hAnsi="Times New Roman"/>
            <w:sz w:val="24"/>
            <w:szCs w:val="24"/>
          </w:rPr>
          <w:footnoteReference w:id="4"/>
        </w:r>
      </w:ins>
      <w:r>
        <w:rPr>
          <w:rFonts w:ascii="Times New Roman" w:hAnsi="Times New Roman"/>
          <w:sz w:val="24"/>
          <w:szCs w:val="24"/>
          <w:lang w:val="sv-SE"/>
        </w:rPr>
        <w:t xml:space="preserve"> diskuterar tons</w:t>
      </w:r>
      <w:r>
        <w:rPr>
          <w:rFonts w:ascii="Times New Roman" w:hAnsi="Times New Roman"/>
          <w:sz w:val="24"/>
          <w:szCs w:val="24"/>
        </w:rPr>
        <w:t>ä</w:t>
      </w:r>
      <w:r>
        <w:rPr>
          <w:rFonts w:ascii="Times New Roman" w:hAnsi="Times New Roman"/>
          <w:sz w:val="24"/>
          <w:szCs w:val="24"/>
          <w:lang w:val="it-IT"/>
        </w:rPr>
        <w:t xml:space="preserve">ttaren Horacio Vaggione </w:t>
      </w:r>
      <w:r>
        <w:rPr>
          <w:rFonts w:ascii="Times New Roman" w:hAnsi="Times New Roman"/>
          <w:sz w:val="24"/>
          <w:szCs w:val="24"/>
          <w:lang w:val="da-DK"/>
        </w:rPr>
        <w:t>å</w:t>
      </w:r>
      <w:r>
        <w:rPr>
          <w:rFonts w:ascii="Times New Roman" w:hAnsi="Times New Roman"/>
          <w:sz w:val="24"/>
          <w:szCs w:val="24"/>
          <w:lang w:val="sv-SE"/>
        </w:rPr>
        <w:t xml:space="preserve">terkopplingen mellan lyssnandet och skapandet som en slags valideringsprocess som han definierar som en </w:t>
      </w:r>
      <w:r>
        <w:rPr>
          <w:rFonts w:ascii="Times New Roman" w:hAnsi="Times New Roman"/>
          <w:sz w:val="24"/>
          <w:szCs w:val="24"/>
        </w:rPr>
        <w:t>”</w:t>
      </w:r>
      <w:r>
        <w:rPr>
          <w:rFonts w:ascii="Times New Roman" w:hAnsi="Times New Roman"/>
          <w:sz w:val="24"/>
          <w:szCs w:val="24"/>
          <w:lang w:val="en-US"/>
        </w:rPr>
        <w:t>action-perception feedback loop</w:t>
      </w:r>
      <w:r>
        <w:rPr>
          <w:rFonts w:ascii="Times New Roman" w:hAnsi="Times New Roman"/>
          <w:sz w:val="24"/>
          <w:szCs w:val="24"/>
        </w:rPr>
        <w:t>”</w:t>
      </w:r>
      <w:r>
        <w:rPr>
          <w:rFonts w:ascii="Times New Roman" w:hAnsi="Times New Roman"/>
          <w:sz w:val="24"/>
          <w:szCs w:val="24"/>
          <w:lang w:val="sv-SE"/>
        </w:rPr>
        <w:t xml:space="preserve">. Han skriver att lyssnandet </w:t>
      </w:r>
      <w:r>
        <w:rPr>
          <w:rFonts w:ascii="Times New Roman" w:hAnsi="Times New Roman"/>
          <w:sz w:val="24"/>
          <w:szCs w:val="24"/>
        </w:rPr>
        <w:t>ä</w:t>
      </w:r>
      <w:r>
        <w:rPr>
          <w:rFonts w:ascii="Times New Roman" w:hAnsi="Times New Roman"/>
          <w:sz w:val="24"/>
          <w:szCs w:val="24"/>
          <w:lang w:val="sv-SE"/>
        </w:rPr>
        <w:t xml:space="preserve">r en central del av kompositionsprocessens olika faser. Om vi vidgar definitionen av </w:t>
      </w:r>
      <w:commentRangeStart w:id="38"/>
      <w:r>
        <w:rPr>
          <w:rFonts w:ascii="Times New Roman" w:hAnsi="Times New Roman"/>
          <w:i/>
          <w:iCs/>
          <w:sz w:val="24"/>
          <w:szCs w:val="24"/>
          <w:lang w:val="sv-SE"/>
        </w:rPr>
        <w:t>skapandet</w:t>
      </w:r>
      <w:del w:id="169" w:author="Henrik Frisk" w:date="2017-04-03T18:10:00Z">
        <w:r>
          <w:rPr>
            <w:rFonts w:ascii="Times New Roman" w:hAnsi="Times New Roman"/>
            <w:i/>
            <w:iCs/>
            <w:sz w:val="24"/>
            <w:szCs w:val="24"/>
            <w:lang w:val="sv-SE"/>
          </w:rPr>
          <w:commentReference w:id="39"/>
        </w:r>
      </w:del>
      <w:commentRangeEnd w:id="38"/>
      <w:r>
        <w:commentReference w:id="38"/>
      </w:r>
      <w:r>
        <w:rPr>
          <w:rFonts w:ascii="Times New Roman" w:hAnsi="Times New Roman"/>
          <w:sz w:val="24"/>
          <w:szCs w:val="24"/>
          <w:lang w:val="sv-SE"/>
        </w:rPr>
        <w:t xml:space="preserve"> och inkluderar </w:t>
      </w:r>
      <w:r>
        <w:rPr>
          <w:rFonts w:ascii="Times New Roman" w:hAnsi="Times New Roman"/>
          <w:color w:val="CE222B"/>
          <w:sz w:val="24"/>
          <w:szCs w:val="24"/>
        </w:rPr>
        <w:t>de</w:t>
      </w:r>
      <w:r>
        <w:rPr>
          <w:rFonts w:ascii="Times New Roman" w:hAnsi="Times New Roman"/>
          <w:color w:val="CE222B"/>
          <w:sz w:val="24"/>
          <w:szCs w:val="24"/>
          <w:lang w:val="sv-SE"/>
        </w:rPr>
        <w:t>n</w:t>
      </w:r>
      <w:r>
        <w:rPr>
          <w:rFonts w:ascii="Times New Roman" w:hAnsi="Times New Roman"/>
          <w:sz w:val="24"/>
          <w:szCs w:val="24"/>
          <w:lang w:val="sv-SE"/>
        </w:rPr>
        <w:t xml:space="preserve"> estetiska </w:t>
      </w:r>
      <w:r>
        <w:rPr>
          <w:rFonts w:ascii="Times New Roman" w:hAnsi="Times New Roman"/>
          <w:i/>
          <w:iCs/>
          <w:sz w:val="24"/>
          <w:szCs w:val="24"/>
          <w:lang w:val="sv-SE"/>
          <w:rPrChange w:id="0" w:author="Henrik Frisk" w:date="2017-04-03T18:11:00Z"/>
        </w:rPr>
        <w:t>upplevelsen</w:t>
      </w:r>
      <w:r>
        <w:rPr>
          <w:rFonts w:ascii="Times New Roman" w:hAnsi="Times New Roman"/>
          <w:sz w:val="24"/>
          <w:szCs w:val="24"/>
          <w:lang w:val="sv-SE"/>
        </w:rPr>
        <w:t xml:space="preserve"> som en slags skapande, så är det naturligtvis helt uppenbart att lyssnandet </w:t>
      </w:r>
      <w:r>
        <w:rPr>
          <w:rFonts w:ascii="Times New Roman" w:hAnsi="Times New Roman"/>
          <w:sz w:val="24"/>
          <w:szCs w:val="24"/>
        </w:rPr>
        <w:t>ä</w:t>
      </w:r>
      <w:r>
        <w:rPr>
          <w:rFonts w:ascii="Times New Roman" w:hAnsi="Times New Roman"/>
          <w:sz w:val="24"/>
          <w:szCs w:val="24"/>
          <w:lang w:val="pt-PT"/>
        </w:rPr>
        <w:t>r centralt</w:t>
      </w:r>
      <w:r>
        <w:rPr>
          <w:rFonts w:ascii="Times New Roman" w:hAnsi="Times New Roman"/>
          <w:color w:val="CE222B"/>
          <w:sz w:val="24"/>
          <w:szCs w:val="24"/>
          <w:lang w:val="sv-SE"/>
        </w:rPr>
        <w:t>,</w:t>
      </w:r>
      <w:r>
        <w:rPr>
          <w:rFonts w:ascii="Times New Roman" w:hAnsi="Times New Roman"/>
          <w:sz w:val="24"/>
          <w:szCs w:val="24"/>
          <w:lang w:val="it-IT"/>
        </w:rPr>
        <w:t xml:space="preserve"> </w:t>
      </w:r>
      <w:ins w:id="171" w:author="Henrik Frisk" w:date="2017-04-03T18:11:00Z">
        <w:r>
          <w:rPr>
            <w:rFonts w:ascii="Times New Roman" w:hAnsi="Times New Roman"/>
            <w:sz w:val="24"/>
            <w:szCs w:val="24"/>
            <w:lang w:val="it-IT"/>
          </w:rPr>
          <w:t xml:space="preserve">precis </w:t>
        </w:r>
      </w:ins>
      <w:r>
        <w:rPr>
          <w:rFonts w:ascii="Times New Roman" w:hAnsi="Times New Roman"/>
          <w:sz w:val="24"/>
          <w:szCs w:val="24"/>
          <w:lang w:val="it-IT"/>
        </w:rPr>
        <w:t>som Vaggione p</w:t>
      </w:r>
      <w:r>
        <w:rPr>
          <w:rFonts w:ascii="Times New Roman" w:hAnsi="Times New Roman"/>
          <w:sz w:val="24"/>
          <w:szCs w:val="24"/>
          <w:lang w:val="da-DK"/>
        </w:rPr>
        <w:t>å</w:t>
      </w:r>
      <w:r>
        <w:rPr>
          <w:rFonts w:ascii="Times New Roman" w:hAnsi="Times New Roman"/>
          <w:sz w:val="24"/>
          <w:szCs w:val="24"/>
        </w:rPr>
        <w:t xml:space="preserve">pekar. </w:t>
      </w:r>
      <w:r>
        <w:rPr>
          <w:rFonts w:ascii="Times New Roman" w:hAnsi="Times New Roman"/>
          <w:color w:val="CE222B"/>
          <w:sz w:val="24"/>
          <w:szCs w:val="24"/>
          <w:lang w:val="da-DK"/>
        </w:rPr>
        <w:t xml:space="preserve">Det </w:t>
      </w:r>
      <w:r>
        <w:rPr>
          <w:rFonts w:ascii="Times New Roman" w:hAnsi="Times New Roman"/>
          <w:color w:val="CE222B"/>
          <w:sz w:val="24"/>
          <w:szCs w:val="24"/>
          <w:lang w:val="sv-SE"/>
        </w:rPr>
        <w:t>förhåller sig sannolikt på det viset</w:t>
      </w:r>
      <w:r>
        <w:rPr>
          <w:rFonts w:ascii="Times New Roman" w:hAnsi="Times New Roman"/>
          <w:sz w:val="24"/>
          <w:szCs w:val="24"/>
          <w:lang w:val="sv-SE"/>
        </w:rPr>
        <w:t xml:space="preserve">, vare sig vi talar om ett inre lyssnande eller ett lyssnande till akustiska ljud. Det </w:t>
      </w:r>
      <w:r>
        <w:rPr>
          <w:rFonts w:ascii="Times New Roman" w:hAnsi="Times New Roman"/>
          <w:sz w:val="24"/>
          <w:szCs w:val="24"/>
        </w:rPr>
        <w:t>ä</w:t>
      </w:r>
      <w:r>
        <w:rPr>
          <w:rFonts w:ascii="Times New Roman" w:hAnsi="Times New Roman"/>
          <w:sz w:val="24"/>
          <w:szCs w:val="24"/>
          <w:lang w:val="sv-SE"/>
        </w:rPr>
        <w:t>r ocks</w:t>
      </w:r>
      <w:r>
        <w:rPr>
          <w:rFonts w:ascii="Times New Roman" w:hAnsi="Times New Roman"/>
          <w:sz w:val="24"/>
          <w:szCs w:val="24"/>
        </w:rPr>
        <w:t xml:space="preserve">å </w:t>
      </w:r>
      <w:r>
        <w:rPr>
          <w:rFonts w:ascii="Times New Roman" w:hAnsi="Times New Roman"/>
          <w:sz w:val="24"/>
          <w:szCs w:val="24"/>
          <w:lang w:val="sv-SE"/>
        </w:rPr>
        <w:t xml:space="preserve">uppenbart att </w:t>
      </w:r>
      <w:r>
        <w:rPr>
          <w:rFonts w:ascii="Times New Roman" w:hAnsi="Times New Roman"/>
          <w:color w:val="CE222B"/>
          <w:sz w:val="24"/>
          <w:szCs w:val="24"/>
          <w:lang w:val="nl-NL"/>
        </w:rPr>
        <w:t>tidsdiskrep</w:t>
      </w:r>
      <w:r>
        <w:rPr>
          <w:rFonts w:ascii="Times New Roman" w:hAnsi="Times New Roman"/>
          <w:color w:val="CE222B"/>
          <w:sz w:val="24"/>
          <w:szCs w:val="24"/>
          <w:lang w:val="sv-SE"/>
        </w:rPr>
        <w:t>a</w:t>
      </w:r>
      <w:r>
        <w:rPr>
          <w:rFonts w:ascii="Times New Roman" w:hAnsi="Times New Roman"/>
          <w:color w:val="CE222B"/>
          <w:sz w:val="24"/>
          <w:szCs w:val="24"/>
          <w:lang w:val="nl-NL"/>
        </w:rPr>
        <w:t>nsen</w:t>
      </w:r>
      <w:r>
        <w:rPr>
          <w:rFonts w:ascii="Times New Roman" w:hAnsi="Times New Roman"/>
          <w:sz w:val="24"/>
          <w:szCs w:val="24"/>
          <w:lang w:val="sv-SE"/>
        </w:rPr>
        <w:t xml:space="preserve"> mellan </w:t>
      </w:r>
      <w:r>
        <w:rPr>
          <w:rFonts w:ascii="Times New Roman" w:hAnsi="Times New Roman"/>
          <w:i/>
          <w:iCs/>
          <w:sz w:val="24"/>
          <w:szCs w:val="24"/>
          <w:lang w:val="fr-FR"/>
        </w:rPr>
        <w:t>action</w:t>
      </w:r>
      <w:r>
        <w:rPr>
          <w:rFonts w:ascii="Times New Roman" w:hAnsi="Times New Roman"/>
          <w:sz w:val="24"/>
          <w:szCs w:val="24"/>
          <w:lang w:val="sv-SE"/>
        </w:rPr>
        <w:t xml:space="preserve"> och </w:t>
      </w:r>
      <w:r>
        <w:rPr>
          <w:rFonts w:ascii="Times New Roman" w:hAnsi="Times New Roman"/>
          <w:i/>
          <w:iCs/>
          <w:sz w:val="24"/>
          <w:szCs w:val="24"/>
          <w:lang w:val="en-US"/>
        </w:rPr>
        <w:t>perception</w:t>
      </w:r>
      <w:r>
        <w:rPr>
          <w:rFonts w:ascii="Times New Roman" w:hAnsi="Times New Roman"/>
          <w:sz w:val="24"/>
          <w:szCs w:val="24"/>
        </w:rPr>
        <w:t xml:space="preserve"> m</w:t>
      </w:r>
      <w:r>
        <w:rPr>
          <w:rFonts w:ascii="Times New Roman" w:hAnsi="Times New Roman"/>
          <w:sz w:val="24"/>
          <w:szCs w:val="24"/>
          <w:lang w:val="da-DK"/>
        </w:rPr>
        <w:t>å</w:t>
      </w:r>
      <w:r>
        <w:rPr>
          <w:rFonts w:ascii="Times New Roman" w:hAnsi="Times New Roman"/>
          <w:sz w:val="24"/>
          <w:szCs w:val="24"/>
          <w:lang w:val="sv-SE"/>
        </w:rPr>
        <w:t>ste finnas för att till</w:t>
      </w:r>
      <w:r>
        <w:rPr>
          <w:rFonts w:ascii="Times New Roman" w:hAnsi="Times New Roman"/>
          <w:sz w:val="24"/>
          <w:szCs w:val="24"/>
          <w:lang w:val="da-DK"/>
        </w:rPr>
        <w:t>å</w:t>
      </w:r>
      <w:r>
        <w:rPr>
          <w:rFonts w:ascii="Times New Roman" w:hAnsi="Times New Roman"/>
          <w:sz w:val="24"/>
          <w:szCs w:val="24"/>
          <w:lang w:val="sv-SE"/>
        </w:rPr>
        <w:t xml:space="preserve">ta reflektionen att </w:t>
      </w:r>
      <w:r>
        <w:rPr>
          <w:rFonts w:ascii="Times New Roman" w:hAnsi="Times New Roman"/>
          <w:sz w:val="24"/>
          <w:szCs w:val="24"/>
        </w:rPr>
        <w:t>ä</w:t>
      </w:r>
      <w:r>
        <w:rPr>
          <w:rFonts w:ascii="Times New Roman" w:hAnsi="Times New Roman"/>
          <w:sz w:val="24"/>
          <w:szCs w:val="24"/>
          <w:lang w:val="sv-SE"/>
        </w:rPr>
        <w:t>ga rum. Kanske kan man lite tillspetsat s</w:t>
      </w:r>
      <w:r>
        <w:rPr>
          <w:rFonts w:ascii="Times New Roman" w:hAnsi="Times New Roman"/>
          <w:sz w:val="24"/>
          <w:szCs w:val="24"/>
        </w:rPr>
        <w:t>ä</w:t>
      </w:r>
      <w:r>
        <w:rPr>
          <w:rFonts w:ascii="Times New Roman" w:hAnsi="Times New Roman"/>
          <w:sz w:val="24"/>
          <w:szCs w:val="24"/>
          <w:lang w:val="sv-SE"/>
        </w:rPr>
        <w:t xml:space="preserve">ga att en interaktion vars resultat </w:t>
      </w:r>
      <w:r>
        <w:rPr>
          <w:rFonts w:ascii="Times New Roman" w:hAnsi="Times New Roman"/>
          <w:sz w:val="24"/>
          <w:szCs w:val="24"/>
        </w:rPr>
        <w:t>ä</w:t>
      </w:r>
      <w:r>
        <w:rPr>
          <w:rFonts w:ascii="Times New Roman" w:hAnsi="Times New Roman"/>
          <w:sz w:val="24"/>
          <w:szCs w:val="24"/>
          <w:lang w:val="da-DK"/>
        </w:rPr>
        <w:t>r k</w:t>
      </w:r>
      <w:r>
        <w:rPr>
          <w:rFonts w:ascii="Times New Roman" w:hAnsi="Times New Roman"/>
          <w:sz w:val="24"/>
          <w:szCs w:val="24"/>
        </w:rPr>
        <w:t>änt</w:t>
      </w:r>
      <w:r>
        <w:rPr>
          <w:rFonts w:ascii="Times New Roman" w:hAnsi="Times New Roman"/>
          <w:color w:val="CE222B"/>
          <w:sz w:val="24"/>
          <w:szCs w:val="24"/>
          <w:lang w:val="sv-SE"/>
        </w:rPr>
        <w:t>,</w:t>
      </w:r>
      <w:r>
        <w:rPr>
          <w:rFonts w:ascii="Times New Roman" w:hAnsi="Times New Roman"/>
          <w:sz w:val="24"/>
          <w:szCs w:val="24"/>
          <w:lang w:val="sv-SE"/>
        </w:rPr>
        <w:t xml:space="preserve"> och i huvudsak leder till bekr</w:t>
      </w:r>
      <w:r>
        <w:rPr>
          <w:rFonts w:ascii="Times New Roman" w:hAnsi="Times New Roman"/>
          <w:sz w:val="24"/>
          <w:szCs w:val="24"/>
        </w:rPr>
        <w:t>ä</w:t>
      </w:r>
      <w:r>
        <w:rPr>
          <w:rFonts w:ascii="Times New Roman" w:hAnsi="Times New Roman"/>
          <w:sz w:val="24"/>
          <w:szCs w:val="24"/>
          <w:lang w:val="sv-SE"/>
        </w:rPr>
        <w:t>ftelse</w:t>
      </w:r>
      <w:r>
        <w:rPr>
          <w:rFonts w:ascii="Times New Roman" w:hAnsi="Times New Roman"/>
          <w:color w:val="CE222B"/>
          <w:sz w:val="24"/>
          <w:szCs w:val="24"/>
          <w:lang w:val="sv-SE"/>
        </w:rPr>
        <w:t>,</w:t>
      </w:r>
      <w:r>
        <w:rPr>
          <w:rFonts w:ascii="Times New Roman" w:hAnsi="Times New Roman"/>
          <w:sz w:val="24"/>
          <w:szCs w:val="24"/>
          <w:lang w:val="sv-SE"/>
        </w:rPr>
        <w:t xml:space="preserve"> inte inneh</w:t>
      </w:r>
      <w:r>
        <w:rPr>
          <w:rFonts w:ascii="Times New Roman" w:hAnsi="Times New Roman"/>
          <w:sz w:val="24"/>
          <w:szCs w:val="24"/>
          <w:lang w:val="da-DK"/>
        </w:rPr>
        <w:t>å</w:t>
      </w:r>
      <w:r>
        <w:rPr>
          <w:rFonts w:ascii="Times New Roman" w:hAnsi="Times New Roman"/>
          <w:sz w:val="24"/>
          <w:szCs w:val="24"/>
          <w:lang w:val="sv-SE"/>
        </w:rPr>
        <w:t>ller denna möjlighet för eftertanke och uppt</w:t>
      </w:r>
      <w:r>
        <w:rPr>
          <w:rFonts w:ascii="Times New Roman" w:hAnsi="Times New Roman"/>
          <w:sz w:val="24"/>
          <w:szCs w:val="24"/>
        </w:rPr>
        <w:t>ä</w:t>
      </w:r>
      <w:r>
        <w:rPr>
          <w:rFonts w:ascii="Times New Roman" w:hAnsi="Times New Roman"/>
          <w:sz w:val="24"/>
          <w:szCs w:val="24"/>
          <w:lang w:val="sv-SE"/>
        </w:rPr>
        <w:t xml:space="preserve">ckt. Finns </w:t>
      </w:r>
      <w:ins w:id="172" w:author="Henrik Frisk" w:date="2017-04-03T18:12:00Z">
        <w:r>
          <w:rPr>
            <w:rFonts w:ascii="Times New Roman" w:hAnsi="Times New Roman"/>
            <w:sz w:val="24"/>
            <w:szCs w:val="24"/>
            <w:lang w:val="sv-SE"/>
          </w:rPr>
          <w:t xml:space="preserve">dock </w:t>
        </w:r>
      </w:ins>
      <w:r>
        <w:rPr>
          <w:rFonts w:ascii="Times New Roman" w:hAnsi="Times New Roman"/>
          <w:sz w:val="24"/>
          <w:szCs w:val="24"/>
          <w:lang w:val="sv-SE"/>
        </w:rPr>
        <w:t>utrymmet för reflektion</w:t>
      </w:r>
      <w:del w:id="173" w:author="Henrik Frisk" w:date="2017-04-03T18:12:00Z">
        <w:r>
          <w:rPr>
            <w:rFonts w:ascii="Times New Roman" w:hAnsi="Times New Roman"/>
            <w:sz w:val="24"/>
            <w:szCs w:val="24"/>
            <w:lang w:val="sv-SE"/>
          </w:rPr>
          <w:delText>, dock,</w:delText>
        </w:r>
      </w:del>
      <w:r>
        <w:rPr>
          <w:rFonts w:ascii="Times New Roman" w:hAnsi="Times New Roman"/>
          <w:sz w:val="24"/>
          <w:szCs w:val="24"/>
          <w:lang w:val="sv-SE"/>
        </w:rPr>
        <w:t xml:space="preserve"> blir lyssnandet en mental aktivitet, ett t</w:t>
      </w:r>
      <w:r>
        <w:rPr>
          <w:rFonts w:ascii="Times New Roman" w:hAnsi="Times New Roman"/>
          <w:sz w:val="24"/>
          <w:szCs w:val="24"/>
        </w:rPr>
        <w:t>ä</w:t>
      </w:r>
      <w:r>
        <w:rPr>
          <w:rFonts w:ascii="Times New Roman" w:hAnsi="Times New Roman"/>
          <w:sz w:val="24"/>
          <w:szCs w:val="24"/>
          <w:lang w:val="sv-SE"/>
        </w:rPr>
        <w:t>nkande-genom-lyssnande, som p</w:t>
      </w:r>
      <w:r>
        <w:rPr>
          <w:rFonts w:ascii="Times New Roman" w:hAnsi="Times New Roman"/>
          <w:sz w:val="24"/>
          <w:szCs w:val="24"/>
        </w:rPr>
        <w:t>å vissa sä</w:t>
      </w:r>
      <w:r>
        <w:rPr>
          <w:rFonts w:ascii="Times New Roman" w:hAnsi="Times New Roman"/>
          <w:sz w:val="24"/>
          <w:szCs w:val="24"/>
          <w:lang w:val="sv-SE"/>
        </w:rPr>
        <w:t xml:space="preserve">tt </w:t>
      </w:r>
      <w:r>
        <w:rPr>
          <w:rFonts w:ascii="Times New Roman" w:hAnsi="Times New Roman"/>
          <w:sz w:val="24"/>
          <w:szCs w:val="24"/>
        </w:rPr>
        <w:t xml:space="preserve">är </w:t>
      </w:r>
      <w:r>
        <w:rPr>
          <w:rFonts w:ascii="Times New Roman" w:hAnsi="Times New Roman"/>
          <w:color w:val="CE222B"/>
          <w:sz w:val="24"/>
          <w:szCs w:val="24"/>
        </w:rPr>
        <w:t>väsen</w:t>
      </w:r>
      <w:r>
        <w:rPr>
          <w:rFonts w:ascii="Times New Roman" w:hAnsi="Times New Roman"/>
          <w:color w:val="CE222B"/>
          <w:sz w:val="24"/>
          <w:szCs w:val="24"/>
          <w:lang w:val="sv-SE"/>
        </w:rPr>
        <w:t>s</w:t>
      </w:r>
      <w:r>
        <w:rPr>
          <w:rFonts w:ascii="Times New Roman" w:hAnsi="Times New Roman"/>
          <w:color w:val="CE222B"/>
          <w:sz w:val="24"/>
          <w:szCs w:val="24"/>
          <w:lang w:val="da-DK"/>
        </w:rPr>
        <w:t>skilt</w:t>
      </w:r>
      <w:r>
        <w:rPr>
          <w:rFonts w:ascii="Times New Roman" w:hAnsi="Times New Roman"/>
          <w:sz w:val="24"/>
          <w:szCs w:val="24"/>
        </w:rPr>
        <w:t xml:space="preserve"> fr</w:t>
      </w:r>
      <w:r>
        <w:rPr>
          <w:rFonts w:ascii="Times New Roman" w:hAnsi="Times New Roman"/>
          <w:sz w:val="24"/>
          <w:szCs w:val="24"/>
          <w:lang w:val="da-DK"/>
        </w:rPr>
        <w:t>å</w:t>
      </w:r>
      <w:r>
        <w:rPr>
          <w:rFonts w:ascii="Times New Roman" w:hAnsi="Times New Roman"/>
          <w:sz w:val="24"/>
          <w:szCs w:val="24"/>
        </w:rPr>
        <w:t xml:space="preserve">n </w:t>
      </w:r>
      <w:del w:id="174" w:author="Henrik Frisk" w:date="2017-04-03T18:12:00Z">
        <w:r>
          <w:rPr>
            <w:rFonts w:ascii="Times New Roman" w:hAnsi="Times New Roman"/>
            <w:color w:val="CE222B"/>
            <w:sz w:val="24"/>
            <w:szCs w:val="24"/>
            <w:lang w:val="sv-SE"/>
          </w:rPr>
          <w:delText>en</w:delText>
        </w:r>
      </w:del>
      <w:r>
        <w:rPr>
          <w:rFonts w:ascii="Times New Roman" w:hAnsi="Times New Roman"/>
          <w:color w:val="CE222B"/>
          <w:sz w:val="24"/>
          <w:szCs w:val="24"/>
          <w:lang w:val="sv-SE"/>
        </w:rPr>
        <w:t xml:space="preserve"> </w:t>
      </w:r>
      <w:del w:id="175" w:author="Henrik Frisk" w:date="2017-04-03T18:12:00Z">
        <w:r>
          <w:rPr>
            <w:rFonts w:ascii="Times New Roman" w:hAnsi="Times New Roman"/>
            <w:color w:val="CE222B"/>
            <w:sz w:val="24"/>
            <w:szCs w:val="24"/>
            <w:lang w:val="sv-SE"/>
          </w:rPr>
          <w:delText>annan</w:delText>
        </w:r>
      </w:del>
      <w:ins w:id="176" w:author="Henrik Frisk" w:date="2017-04-03T18:12:00Z">
        <w:r>
          <w:rPr>
            <w:rFonts w:ascii="Times New Roman" w:hAnsi="Times New Roman"/>
            <w:sz w:val="24"/>
            <w:szCs w:val="24"/>
            <w:lang w:val="sv-SE"/>
          </w:rPr>
          <w:t>andra</w:t>
        </w:r>
      </w:ins>
      <w:r>
        <w:rPr>
          <w:rFonts w:ascii="Times New Roman" w:hAnsi="Times New Roman"/>
          <w:sz w:val="24"/>
          <w:szCs w:val="24"/>
          <w:lang w:val="sv-SE"/>
        </w:rPr>
        <w:t xml:space="preserve"> typ</w:t>
      </w:r>
      <w:ins w:id="177" w:author="Henrik Frisk" w:date="2017-04-03T18:12:00Z">
        <w:r>
          <w:rPr>
            <w:rFonts w:ascii="Times New Roman" w:hAnsi="Times New Roman"/>
            <w:sz w:val="24"/>
            <w:szCs w:val="24"/>
            <w:lang w:val="sv-SE"/>
          </w:rPr>
          <w:t>er</w:t>
        </w:r>
      </w:ins>
      <w:r>
        <w:rPr>
          <w:rFonts w:ascii="Times New Roman" w:hAnsi="Times New Roman"/>
          <w:sz w:val="24"/>
          <w:szCs w:val="24"/>
          <w:lang w:val="sv-SE"/>
        </w:rPr>
        <w:t xml:space="preserve"> av t</w:t>
      </w:r>
      <w:r>
        <w:rPr>
          <w:rFonts w:ascii="Times New Roman" w:hAnsi="Times New Roman"/>
          <w:sz w:val="24"/>
          <w:szCs w:val="24"/>
        </w:rPr>
        <w:t>ä</w:t>
      </w:r>
      <w:r>
        <w:rPr>
          <w:rFonts w:ascii="Times New Roman" w:hAnsi="Times New Roman"/>
          <w:sz w:val="24"/>
          <w:szCs w:val="24"/>
          <w:lang w:val="sv-SE"/>
        </w:rPr>
        <w:t>nkande. N</w:t>
      </w:r>
      <w:r>
        <w:rPr>
          <w:rFonts w:ascii="Times New Roman" w:hAnsi="Times New Roman"/>
          <w:sz w:val="24"/>
          <w:szCs w:val="24"/>
        </w:rPr>
        <w:t>ä</w:t>
      </w:r>
      <w:r>
        <w:rPr>
          <w:rFonts w:ascii="Times New Roman" w:hAnsi="Times New Roman"/>
          <w:sz w:val="24"/>
          <w:szCs w:val="24"/>
          <w:lang w:val="sv-SE"/>
        </w:rPr>
        <w:t>r vi drömmer oss bort genom v</w:t>
      </w:r>
      <w:r>
        <w:rPr>
          <w:rFonts w:ascii="Times New Roman" w:hAnsi="Times New Roman"/>
          <w:sz w:val="24"/>
          <w:szCs w:val="24"/>
          <w:lang w:val="da-DK"/>
        </w:rPr>
        <w:t xml:space="preserve">år favoritmusik </w:t>
      </w:r>
      <w:r>
        <w:rPr>
          <w:rFonts w:ascii="Times New Roman" w:hAnsi="Times New Roman"/>
          <w:sz w:val="24"/>
          <w:szCs w:val="24"/>
        </w:rPr>
        <w:t>ä</w:t>
      </w:r>
      <w:r>
        <w:rPr>
          <w:rFonts w:ascii="Times New Roman" w:hAnsi="Times New Roman"/>
          <w:sz w:val="24"/>
          <w:szCs w:val="24"/>
          <w:lang w:val="sv-SE"/>
        </w:rPr>
        <w:t>r det inte nö</w:t>
      </w:r>
      <w:r>
        <w:rPr>
          <w:rFonts w:ascii="Times New Roman" w:hAnsi="Times New Roman"/>
          <w:sz w:val="24"/>
          <w:szCs w:val="24"/>
        </w:rPr>
        <w:t>dvä</w:t>
      </w:r>
      <w:r>
        <w:rPr>
          <w:rFonts w:ascii="Times New Roman" w:hAnsi="Times New Roman"/>
          <w:sz w:val="24"/>
          <w:szCs w:val="24"/>
          <w:lang w:val="sv-SE"/>
        </w:rPr>
        <w:t>ndigtvis ett rationellt eller logiskt t</w:t>
      </w:r>
      <w:r>
        <w:rPr>
          <w:rFonts w:ascii="Times New Roman" w:hAnsi="Times New Roman"/>
          <w:sz w:val="24"/>
          <w:szCs w:val="24"/>
        </w:rPr>
        <w:t>ä</w:t>
      </w:r>
      <w:r>
        <w:rPr>
          <w:rFonts w:ascii="Times New Roman" w:hAnsi="Times New Roman"/>
          <w:sz w:val="24"/>
          <w:szCs w:val="24"/>
          <w:lang w:val="sv-SE"/>
        </w:rPr>
        <w:t>nkande</w:t>
      </w:r>
      <w:r>
        <w:rPr>
          <w:rFonts w:ascii="Times New Roman" w:hAnsi="Times New Roman"/>
          <w:color w:val="CE222B"/>
          <w:sz w:val="24"/>
          <w:szCs w:val="24"/>
          <w:lang w:val="sv-SE"/>
        </w:rPr>
        <w:t>,</w:t>
      </w:r>
      <w:r>
        <w:rPr>
          <w:rFonts w:ascii="Times New Roman" w:hAnsi="Times New Roman"/>
          <w:sz w:val="24"/>
          <w:szCs w:val="24"/>
          <w:lang w:val="sv-SE"/>
        </w:rPr>
        <w:t xml:space="preserve"> utan ett t</w:t>
      </w:r>
      <w:r>
        <w:rPr>
          <w:rFonts w:ascii="Times New Roman" w:hAnsi="Times New Roman"/>
          <w:sz w:val="24"/>
          <w:szCs w:val="24"/>
        </w:rPr>
        <w:t>ä</w:t>
      </w:r>
      <w:r>
        <w:rPr>
          <w:rFonts w:ascii="Times New Roman" w:hAnsi="Times New Roman"/>
          <w:sz w:val="24"/>
          <w:szCs w:val="24"/>
          <w:lang w:val="sv-SE"/>
        </w:rPr>
        <w:t>nkande som rör och p</w:t>
      </w:r>
      <w:r>
        <w:rPr>
          <w:rFonts w:ascii="Times New Roman" w:hAnsi="Times New Roman"/>
          <w:sz w:val="24"/>
          <w:szCs w:val="24"/>
          <w:lang w:val="da-DK"/>
        </w:rPr>
        <w:t>å</w:t>
      </w:r>
      <w:r>
        <w:rPr>
          <w:rFonts w:ascii="Times New Roman" w:hAnsi="Times New Roman"/>
          <w:sz w:val="24"/>
          <w:szCs w:val="24"/>
          <w:lang w:val="sv-SE"/>
        </w:rPr>
        <w:t>verkar andra delar av v</w:t>
      </w:r>
      <w:r>
        <w:rPr>
          <w:rFonts w:ascii="Times New Roman" w:hAnsi="Times New Roman"/>
          <w:sz w:val="24"/>
          <w:szCs w:val="24"/>
          <w:lang w:val="da-DK"/>
        </w:rPr>
        <w:t>å</w:t>
      </w:r>
      <w:r>
        <w:rPr>
          <w:rFonts w:ascii="Times New Roman" w:hAnsi="Times New Roman"/>
          <w:sz w:val="24"/>
          <w:szCs w:val="24"/>
          <w:lang w:val="sv-SE"/>
        </w:rPr>
        <w:t xml:space="preserve">rt medvetande – </w:t>
      </w:r>
      <w:ins w:id="178" w:author="Henrik Frisk" w:date="2017-04-03T18:14:00Z">
        <w:r>
          <w:rPr>
            <w:rFonts w:ascii="Times New Roman" w:hAnsi="Times New Roman"/>
            <w:sz w:val="24"/>
            <w:szCs w:val="24"/>
            <w:lang w:val="sv-SE"/>
          </w:rPr>
          <w:t>detta är till viss del en estetisk upplevelse</w:t>
        </w:r>
      </w:ins>
      <w:ins w:id="179" w:author="Henrik Frisk" w:date="2017-04-03T18:15:00Z">
        <w:r>
          <w:rPr>
            <w:rFonts w:ascii="Times New Roman" w:hAnsi="Times New Roman"/>
            <w:sz w:val="24"/>
            <w:szCs w:val="24"/>
            <w:lang w:val="sv-SE"/>
          </w:rPr>
          <w:t>, men det är inte begränsat till det estetiska</w:t>
        </w:r>
      </w:ins>
      <w:del w:id="180" w:author="Henrik Frisk" w:date="2017-04-03T18:14:00Z">
        <w:r>
          <w:rPr>
            <w:rFonts w:ascii="Times New Roman" w:hAnsi="Times New Roman"/>
            <w:sz w:val="24"/>
            <w:szCs w:val="24"/>
            <w:lang w:val="sv-SE"/>
          </w:rPr>
          <w:delText>en del av detta är estetiskt</w:delText>
        </w:r>
      </w:del>
      <w:r>
        <w:rPr>
          <w:rFonts w:ascii="Times New Roman" w:hAnsi="Times New Roman"/>
          <w:sz w:val="24"/>
          <w:szCs w:val="24"/>
          <w:lang w:val="sv-SE"/>
        </w:rPr>
        <w:t>. N</w:t>
      </w:r>
      <w:r>
        <w:rPr>
          <w:rFonts w:ascii="Times New Roman" w:hAnsi="Times New Roman"/>
          <w:sz w:val="24"/>
          <w:szCs w:val="24"/>
        </w:rPr>
        <w:t>ä</w:t>
      </w:r>
      <w:r>
        <w:rPr>
          <w:rFonts w:ascii="Times New Roman" w:hAnsi="Times New Roman"/>
          <w:sz w:val="24"/>
          <w:szCs w:val="24"/>
          <w:lang w:val="sv-SE"/>
        </w:rPr>
        <w:t>r vi t</w:t>
      </w:r>
      <w:r>
        <w:rPr>
          <w:rFonts w:ascii="Times New Roman" w:hAnsi="Times New Roman"/>
          <w:sz w:val="24"/>
          <w:szCs w:val="24"/>
        </w:rPr>
        <w:t>ä</w:t>
      </w:r>
      <w:r>
        <w:rPr>
          <w:rFonts w:ascii="Times New Roman" w:hAnsi="Times New Roman"/>
          <w:sz w:val="24"/>
          <w:szCs w:val="24"/>
          <w:lang w:val="sv-SE"/>
        </w:rPr>
        <w:t>nker-genom-lyssnandet</w:t>
      </w:r>
      <w:del w:id="181" w:author="Henrik Frisk" w:date="2017-04-03T18:16:00Z">
        <w:r>
          <w:rPr>
            <w:rFonts w:ascii="Times New Roman" w:hAnsi="Times New Roman"/>
            <w:sz w:val="24"/>
            <w:szCs w:val="24"/>
            <w:lang w:val="sv-SE"/>
          </w:rPr>
          <w:delText>, när</w:delText>
        </w:r>
      </w:del>
      <w:r>
        <w:rPr>
          <w:rFonts w:ascii="Times New Roman" w:hAnsi="Times New Roman"/>
          <w:sz w:val="24"/>
          <w:szCs w:val="24"/>
        </w:rPr>
        <w:t xml:space="preserve"> </w:t>
      </w:r>
      <w:ins w:id="182" w:author="Henrik Frisk" w:date="2017-04-03T18:16:00Z">
        <w:r>
          <w:rPr>
            <w:rFonts w:ascii="Times New Roman" w:hAnsi="Times New Roman"/>
            <w:sz w:val="24"/>
            <w:szCs w:val="24"/>
          </w:rPr>
          <w:t xml:space="preserve">och </w:t>
        </w:r>
      </w:ins>
      <w:r>
        <w:rPr>
          <w:rFonts w:ascii="Times New Roman" w:hAnsi="Times New Roman"/>
          <w:sz w:val="24"/>
          <w:szCs w:val="24"/>
        </w:rPr>
        <w:t>v</w:t>
      </w:r>
      <w:r>
        <w:rPr>
          <w:rFonts w:ascii="Times New Roman" w:hAnsi="Times New Roman"/>
          <w:sz w:val="24"/>
          <w:szCs w:val="24"/>
          <w:lang w:val="da-DK"/>
        </w:rPr>
        <w:t>å</w:t>
      </w:r>
      <w:r>
        <w:rPr>
          <w:rFonts w:ascii="Times New Roman" w:hAnsi="Times New Roman"/>
          <w:sz w:val="24"/>
          <w:szCs w:val="24"/>
          <w:lang w:val="sv-SE"/>
        </w:rPr>
        <w:t xml:space="preserve">rt lyssnande </w:t>
      </w:r>
      <w:ins w:id="183" w:author="Henrik Frisk" w:date="2017-04-03T18:16:00Z">
        <w:r>
          <w:rPr>
            <w:rFonts w:ascii="Times New Roman" w:hAnsi="Times New Roman"/>
            <w:sz w:val="24"/>
            <w:szCs w:val="24"/>
            <w:lang w:val="sv-SE"/>
          </w:rPr>
          <w:t xml:space="preserve">dessutom </w:t>
        </w:r>
      </w:ins>
      <w:r>
        <w:rPr>
          <w:rFonts w:ascii="Times New Roman" w:hAnsi="Times New Roman"/>
          <w:sz w:val="24"/>
          <w:szCs w:val="24"/>
        </w:rPr>
        <w:t xml:space="preserve">är </w:t>
      </w:r>
      <w:del w:id="184" w:author="Henrik Frisk" w:date="2017-04-03T18:13:00Z">
        <w:r>
          <w:rPr>
            <w:rFonts w:ascii="Times New Roman" w:hAnsi="Times New Roman"/>
            <w:sz w:val="24"/>
            <w:szCs w:val="24"/>
          </w:rPr>
          <w:delText>parat</w:delText>
        </w:r>
      </w:del>
      <w:ins w:id="185" w:author="Henrik Frisk" w:date="2017-04-03T18:13:00Z">
        <w:r>
          <w:rPr>
            <w:rFonts w:ascii="Times New Roman" w:hAnsi="Times New Roman"/>
            <w:sz w:val="24"/>
            <w:szCs w:val="24"/>
          </w:rPr>
          <w:t>ihopkopplat</w:t>
        </w:r>
      </w:ins>
      <w:r>
        <w:rPr>
          <w:rFonts w:ascii="Times New Roman" w:hAnsi="Times New Roman"/>
          <w:sz w:val="24"/>
          <w:szCs w:val="24"/>
        </w:rPr>
        <w:t xml:space="preserve"> med en aktivitet</w:t>
      </w:r>
      <w:ins w:id="186" w:author="Henrik Frisk" w:date="2017-04-03T18:16:00Z">
        <w:r>
          <w:rPr>
            <w:rFonts w:ascii="Times New Roman" w:hAnsi="Times New Roman"/>
            <w:sz w:val="24"/>
            <w:szCs w:val="24"/>
          </w:rPr>
          <w:t xml:space="preserve">, </w:t>
        </w:r>
      </w:ins>
      <w:ins w:id="187" w:author="Henrik Frisk" w:date="2017-04-03T18:16:00Z">
        <w:r>
          <w:rPr>
            <w:rFonts w:ascii="Times New Roman" w:hAnsi="Times New Roman"/>
            <w:sz w:val="24"/>
            <w:szCs w:val="24"/>
          </w:rPr>
          <w:t>som i interaktiv musik</w:t>
        </w:r>
      </w:ins>
      <w:r>
        <w:rPr>
          <w:rFonts w:ascii="Times New Roman" w:hAnsi="Times New Roman"/>
          <w:color w:val="CE222B"/>
          <w:sz w:val="24"/>
          <w:szCs w:val="24"/>
          <w:lang w:val="sv-SE"/>
        </w:rPr>
        <w:t>,</w:t>
      </w:r>
      <w:r>
        <w:rPr>
          <w:rFonts w:ascii="Times New Roman" w:hAnsi="Times New Roman"/>
          <w:sz w:val="24"/>
          <w:szCs w:val="24"/>
        </w:rPr>
        <w:t xml:space="preserve"> så </w:t>
      </w:r>
      <w:r>
        <w:rPr>
          <w:rFonts w:ascii="Times New Roman" w:hAnsi="Times New Roman"/>
          <w:sz w:val="24"/>
          <w:szCs w:val="24"/>
          <w:lang w:val="sv-SE"/>
        </w:rPr>
        <w:t>uppst</w:t>
      </w:r>
      <w:r>
        <w:rPr>
          <w:rFonts w:ascii="Times New Roman" w:hAnsi="Times New Roman"/>
          <w:sz w:val="24"/>
          <w:szCs w:val="24"/>
          <w:lang w:val="da-DK"/>
        </w:rPr>
        <w:t>å</w:t>
      </w:r>
      <w:r>
        <w:rPr>
          <w:rFonts w:ascii="Times New Roman" w:hAnsi="Times New Roman"/>
          <w:sz w:val="24"/>
          <w:szCs w:val="24"/>
        </w:rPr>
        <w:t>r m</w:t>
      </w:r>
      <w:r>
        <w:rPr>
          <w:rFonts w:ascii="Times New Roman" w:hAnsi="Times New Roman"/>
          <w:sz w:val="24"/>
          <w:szCs w:val="24"/>
          <w:lang w:val="sv-SE"/>
        </w:rPr>
        <w:t xml:space="preserve">öjligheten för ytterligare en dimension. </w:t>
      </w:r>
      <w:del w:id="188" w:author="Henrik Frisk" w:date="2017-04-03T18:13:00Z">
        <w:r>
          <w:rPr>
            <w:rFonts w:ascii="Times New Roman" w:hAnsi="Times New Roman"/>
            <w:sz w:val="24"/>
            <w:szCs w:val="24"/>
            <w:lang w:val="sv-SE"/>
          </w:rPr>
          <w:delText>Detta</w:delText>
        </w:r>
      </w:del>
      <w:ins w:id="189" w:author="Henrik Frisk" w:date="2017-04-03T18:13:00Z">
        <w:r>
          <w:rPr>
            <w:rFonts w:ascii="Times New Roman" w:hAnsi="Times New Roman"/>
            <w:sz w:val="24"/>
            <w:szCs w:val="24"/>
            <w:lang w:val="sv-SE"/>
          </w:rPr>
          <w:t>Denna</w:t>
        </w:r>
      </w:ins>
      <w:r>
        <w:rPr>
          <w:rFonts w:ascii="Times New Roman" w:hAnsi="Times New Roman"/>
          <w:sz w:val="24"/>
          <w:szCs w:val="24"/>
          <w:lang w:val="sv-SE"/>
        </w:rPr>
        <w:t xml:space="preserve"> rymmer ocks</w:t>
      </w:r>
      <w:r>
        <w:rPr>
          <w:rFonts w:ascii="Times New Roman" w:hAnsi="Times New Roman"/>
          <w:sz w:val="24"/>
          <w:szCs w:val="24"/>
        </w:rPr>
        <w:t xml:space="preserve">å </w:t>
      </w:r>
      <w:r>
        <w:rPr>
          <w:rFonts w:ascii="Times New Roman" w:hAnsi="Times New Roman"/>
          <w:sz w:val="24"/>
          <w:szCs w:val="24"/>
          <w:lang w:val="sv-SE"/>
        </w:rPr>
        <w:t xml:space="preserve">det estetiska, men har en annan epistemologisk potential </w:t>
      </w:r>
      <w:r>
        <w:rPr>
          <w:rFonts w:ascii="Times New Roman" w:hAnsi="Times New Roman"/>
          <w:sz w:val="24"/>
          <w:szCs w:val="24"/>
        </w:rPr>
        <w:t>ä</w:t>
      </w:r>
      <w:r>
        <w:rPr>
          <w:rFonts w:ascii="Times New Roman" w:hAnsi="Times New Roman"/>
          <w:sz w:val="24"/>
          <w:szCs w:val="24"/>
          <w:lang w:val="sv-SE"/>
        </w:rPr>
        <w:t>n andra typer av lyssnande</w:t>
      </w:r>
      <w:ins w:id="190" w:author="Henrik Frisk" w:date="2017-04-03T18:16:00Z">
        <w:r>
          <w:rPr>
            <w:rFonts w:ascii="Times New Roman" w:hAnsi="Times New Roman"/>
            <w:sz w:val="24"/>
            <w:szCs w:val="24"/>
            <w:lang w:val="sv-SE"/>
          </w:rPr>
          <w:t xml:space="preserve"> </w:t>
        </w:r>
      </w:ins>
      <w:ins w:id="191" w:author="Henrik Frisk" w:date="2017-04-03T18:16:00Z">
        <w:r>
          <w:rPr>
            <w:rFonts w:ascii="Times New Roman" w:hAnsi="Times New Roman"/>
            <w:sz w:val="24"/>
            <w:szCs w:val="24"/>
            <w:lang w:val="sv-SE"/>
          </w:rPr>
          <w:t>i kraft av att vi har engagerat oss</w:t>
        </w:r>
      </w:ins>
      <w:ins w:id="192" w:author="Henrik Frisk" w:date="2017-04-03T18:17:00Z">
        <w:r>
          <w:rPr>
            <w:rFonts w:ascii="Times New Roman" w:hAnsi="Times New Roman"/>
            <w:sz w:val="24"/>
            <w:szCs w:val="24"/>
            <w:lang w:val="sv-SE"/>
          </w:rPr>
          <w:t xml:space="preserve"> kroppsligt i musiken.</w:t>
        </w:r>
      </w:ins>
      <w:r>
        <w:rPr>
          <w:rFonts w:ascii="Times New Roman" w:hAnsi="Times New Roman"/>
          <w:sz w:val="24"/>
          <w:szCs w:val="24"/>
          <w:lang w:val="sv-SE"/>
        </w:rPr>
        <w:t>.</w:t>
      </w:r>
      <w:ins w:id="193" w:author="Henrik Frisk" w:date="2017-04-03T18:17:00Z">
        <w:r>
          <w:rPr>
            <w:rFonts w:ascii="Times New Roman" w:hAnsi="Times New Roman"/>
            <w:sz w:val="24"/>
            <w:szCs w:val="24"/>
            <w:lang w:val="sv-SE"/>
          </w:rPr>
          <w:t xml:space="preserve"> </w:t>
        </w:r>
      </w:ins>
      <w:ins w:id="194" w:author="Henrik Frisk" w:date="2017-04-03T18:17:00Z">
        <w:r>
          <w:rPr>
            <w:rFonts w:ascii="Times New Roman" w:hAnsi="Times New Roman"/>
            <w:sz w:val="24"/>
            <w:szCs w:val="24"/>
            <w:lang w:val="sv-SE"/>
          </w:rPr>
          <w:t>Den kroppsliga närvaron, även om den är begränsad till ett fingers rörelse över en skärm</w:t>
        </w:r>
      </w:ins>
      <w:ins w:id="195" w:author="Henrik Frisk" w:date="2017-04-03T18:18:00Z">
        <w:r>
          <w:rPr>
            <w:rFonts w:ascii="Times New Roman" w:hAnsi="Times New Roman"/>
            <w:sz w:val="24"/>
            <w:szCs w:val="24"/>
            <w:lang w:val="sv-SE"/>
          </w:rPr>
          <w:t xml:space="preserve">, skapar en unik möjlighet till förståelse och kreativitet som </w:t>
        </w:r>
      </w:ins>
      <w:ins w:id="196" w:author="Henrik Frisk" w:date="2017-04-03T18:19:00Z">
        <w:r>
          <w:rPr>
            <w:rFonts w:ascii="Times New Roman" w:hAnsi="Times New Roman"/>
            <w:sz w:val="24"/>
            <w:szCs w:val="24"/>
            <w:lang w:val="sv-SE"/>
          </w:rPr>
          <w:t>har andra beroenderelationer till lärandet</w:t>
        </w:r>
      </w:ins>
      <w:ins w:id="197" w:author="Henrik Frisk" w:date="2017-04-03T18:20:00Z">
        <w:r>
          <w:rPr>
            <w:rFonts w:ascii="Times New Roman" w:hAnsi="Times New Roman"/>
            <w:sz w:val="24"/>
            <w:szCs w:val="24"/>
            <w:lang w:val="sv-SE"/>
          </w:rPr>
          <w:t>.</w:t>
        </w:r>
      </w:ins>
    </w:p>
    <w:p>
      <w:pPr>
        <w:pStyle w:val="Frval"/>
        <w:shd w:val="clear" w:fill="FFFFFF"/>
        <w:bidi w:val="0"/>
        <w:spacing w:lineRule="auto" w:line="360"/>
        <w:ind w:left="0" w:right="567" w:firstLine="360"/>
        <w:jc w:val="left"/>
        <w:rPr/>
      </w:pPr>
      <w:r>
        <w:rPr>
          <w:rFonts w:ascii="Times New Roman" w:hAnsi="Times New Roman"/>
          <w:sz w:val="24"/>
          <w:szCs w:val="24"/>
          <w:lang w:val="sv-SE"/>
        </w:rPr>
        <w:t xml:space="preserve">I artikeln </w:t>
      </w:r>
      <w:commentRangeStart w:id="40"/>
      <w:r>
        <w:rPr>
          <w:rFonts w:ascii="Times New Roman" w:hAnsi="Times New Roman"/>
          <w:sz w:val="24"/>
          <w:szCs w:val="24"/>
        </w:rPr>
        <w:t>”</w:t>
      </w:r>
      <w:r>
        <w:rPr>
          <w:rFonts w:ascii="Times New Roman" w:hAnsi="Times New Roman"/>
          <w:sz w:val="24"/>
          <w:szCs w:val="24"/>
          <w:lang w:val="en-US"/>
        </w:rPr>
        <w:t>Negotiating the Musical Work</w:t>
      </w:r>
      <w:r>
        <w:rPr>
          <w:rFonts w:ascii="Times New Roman" w:hAnsi="Times New Roman"/>
          <w:sz w:val="24"/>
          <w:szCs w:val="24"/>
        </w:rPr>
        <w:t>”</w:t>
      </w:r>
      <w:del w:id="198" w:author="Henrik Frisk" w:date="2017-04-03T18:25:00Z">
        <w:r>
          <w:rPr>
            <w:rFonts w:ascii="Times New Roman" w:hAnsi="Times New Roman"/>
            <w:sz w:val="24"/>
            <w:szCs w:val="24"/>
          </w:rPr>
          <w:commentReference w:id="41"/>
        </w:r>
      </w:del>
      <w:ins w:id="199" w:author="Henrik Frisk" w:date="2017-04-03T18:21:00Z">
        <w:commentRangeEnd w:id="40"/>
        <w:r>
          <w:commentReference w:id="40"/>
        </w:r>
        <w:r>
          <w:rPr>
            <w:rStyle w:val="FootnoteAnchor"/>
            <w:rFonts w:ascii="Times New Roman" w:hAnsi="Times New Roman"/>
            <w:sz w:val="24"/>
            <w:szCs w:val="24"/>
          </w:rPr>
          <w:footnoteReference w:id="5"/>
        </w:r>
      </w:ins>
      <w:r>
        <w:rPr>
          <w:rFonts w:ascii="Times New Roman" w:hAnsi="Times New Roman"/>
          <w:sz w:val="24"/>
          <w:szCs w:val="24"/>
        </w:rPr>
        <w:t xml:space="preserve"> sätter gitarristen Stefan Östersjö </w:t>
      </w:r>
      <w:r>
        <w:rPr>
          <w:rFonts w:ascii="Times New Roman" w:hAnsi="Times New Roman"/>
          <w:sz w:val="24"/>
          <w:szCs w:val="24"/>
          <w:lang w:val="sv-SE"/>
        </w:rPr>
        <w:t>och jag Vaggiones resonemang i ett hermeneutiskt perspektiv</w:t>
      </w:r>
      <w:r>
        <w:rPr>
          <w:rFonts w:ascii="Times New Roman" w:hAnsi="Times New Roman"/>
          <w:color w:val="CE222B"/>
          <w:sz w:val="24"/>
          <w:szCs w:val="24"/>
          <w:lang w:val="sv-SE"/>
        </w:rPr>
        <w:t>,</w:t>
      </w:r>
      <w:r>
        <w:rPr>
          <w:rFonts w:ascii="Times New Roman" w:hAnsi="Times New Roman"/>
          <w:sz w:val="24"/>
          <w:szCs w:val="24"/>
          <w:lang w:val="sv-SE"/>
        </w:rPr>
        <w:t xml:space="preserve"> och pekar p</w:t>
      </w:r>
      <w:r>
        <w:rPr>
          <w:rFonts w:ascii="Times New Roman" w:hAnsi="Times New Roman"/>
          <w:sz w:val="24"/>
          <w:szCs w:val="24"/>
        </w:rPr>
        <w:t xml:space="preserve">å </w:t>
      </w:r>
      <w:r>
        <w:rPr>
          <w:rFonts w:ascii="Times New Roman" w:hAnsi="Times New Roman"/>
          <w:sz w:val="24"/>
          <w:szCs w:val="24"/>
          <w:lang w:val="sv-SE"/>
        </w:rPr>
        <w:t xml:space="preserve">hur </w:t>
      </w:r>
      <w:commentRangeStart w:id="42"/>
      <w:r>
        <w:rPr>
          <w:rFonts w:ascii="Times New Roman" w:hAnsi="Times New Roman"/>
          <w:i/>
          <w:iCs/>
          <w:sz w:val="24"/>
          <w:szCs w:val="24"/>
        </w:rPr>
        <w:t>tä</w:t>
      </w:r>
      <w:r>
        <w:rPr>
          <w:rFonts w:ascii="Times New Roman" w:hAnsi="Times New Roman"/>
          <w:i/>
          <w:iCs/>
          <w:sz w:val="24"/>
          <w:szCs w:val="24"/>
          <w:lang w:val="sv-SE"/>
        </w:rPr>
        <w:t>nkande</w:t>
      </w:r>
      <w:del w:id="200" w:author="Henrik Frisk" w:date="2017-04-03T18:25:00Z">
        <w:r>
          <w:rPr>
            <w:rFonts w:ascii="Times New Roman" w:hAnsi="Times New Roman"/>
            <w:i/>
            <w:iCs/>
            <w:sz w:val="24"/>
            <w:szCs w:val="24"/>
            <w:lang w:val="sv-SE"/>
          </w:rPr>
          <w:commentReference w:id="43"/>
        </w:r>
      </w:del>
      <w:commentRangeEnd w:id="42"/>
      <w:r>
        <w:commentReference w:id="42"/>
      </w:r>
      <w:r>
        <w:rPr>
          <w:rFonts w:ascii="Times New Roman" w:hAnsi="Times New Roman"/>
          <w:sz w:val="24"/>
          <w:szCs w:val="24"/>
          <w:lang w:val="sv-SE"/>
        </w:rPr>
        <w:t xml:space="preserve"> genom musikalisk aktivitet inte behö</w:t>
      </w:r>
      <w:r>
        <w:rPr>
          <w:rFonts w:ascii="Times New Roman" w:hAnsi="Times New Roman"/>
          <w:sz w:val="24"/>
          <w:szCs w:val="24"/>
        </w:rPr>
        <w:t>ver spr</w:t>
      </w:r>
      <w:r>
        <w:rPr>
          <w:rFonts w:ascii="Times New Roman" w:hAnsi="Times New Roman"/>
          <w:sz w:val="24"/>
          <w:szCs w:val="24"/>
          <w:lang w:val="da-DK"/>
        </w:rPr>
        <w:t>å</w:t>
      </w:r>
      <w:r>
        <w:rPr>
          <w:rFonts w:ascii="Times New Roman" w:hAnsi="Times New Roman"/>
          <w:sz w:val="24"/>
          <w:szCs w:val="24"/>
          <w:lang w:val="sv-SE"/>
        </w:rPr>
        <w:t>kliggöras genom aktion-perception</w:t>
      </w:r>
      <w:r>
        <w:rPr>
          <w:rFonts w:ascii="Times New Roman" w:hAnsi="Times New Roman"/>
          <w:color w:val="CE222B"/>
          <w:sz w:val="24"/>
          <w:szCs w:val="24"/>
          <w:lang w:val="sv-SE"/>
        </w:rPr>
        <w:t>-</w:t>
      </w:r>
      <w:r>
        <w:rPr>
          <w:rFonts w:ascii="Times New Roman" w:hAnsi="Times New Roman"/>
          <w:sz w:val="24"/>
          <w:szCs w:val="24"/>
          <w:lang w:val="sv-SE"/>
        </w:rPr>
        <w:t>loopen. Upplevelsen kan till exempel vara rent musikalisk</w:t>
      </w:r>
      <w:ins w:id="201" w:author="Henrik Frisk" w:date="2017-04-03T18:25:00Z">
        <w:r>
          <w:rPr>
            <w:rFonts w:ascii="Times New Roman" w:hAnsi="Times New Roman"/>
            <w:sz w:val="24"/>
            <w:szCs w:val="24"/>
            <w:lang w:val="sv-SE"/>
          </w:rPr>
          <w:t>,</w:t>
        </w:r>
      </w:ins>
      <w:r>
        <w:rPr>
          <w:rFonts w:ascii="Times New Roman" w:hAnsi="Times New Roman"/>
          <w:sz w:val="24"/>
          <w:szCs w:val="24"/>
          <w:lang w:val="sv-SE"/>
        </w:rPr>
        <w:t xml:space="preserve"> eller estetisk. Dessutom pekar vi p</w:t>
      </w:r>
      <w:r>
        <w:rPr>
          <w:rFonts w:ascii="Times New Roman" w:hAnsi="Times New Roman"/>
          <w:sz w:val="24"/>
          <w:szCs w:val="24"/>
        </w:rPr>
        <w:t xml:space="preserve">å </w:t>
      </w:r>
      <w:r>
        <w:rPr>
          <w:rFonts w:ascii="Times New Roman" w:hAnsi="Times New Roman"/>
          <w:sz w:val="24"/>
          <w:szCs w:val="24"/>
          <w:lang w:val="sv-SE"/>
        </w:rPr>
        <w:t>hur lyssnandets t</w:t>
      </w:r>
      <w:r>
        <w:rPr>
          <w:rFonts w:ascii="Times New Roman" w:hAnsi="Times New Roman"/>
          <w:sz w:val="24"/>
          <w:szCs w:val="24"/>
        </w:rPr>
        <w:t>ä</w:t>
      </w:r>
      <w:r>
        <w:rPr>
          <w:rFonts w:ascii="Times New Roman" w:hAnsi="Times New Roman"/>
          <w:sz w:val="24"/>
          <w:szCs w:val="24"/>
          <w:lang w:val="sv-SE"/>
        </w:rPr>
        <w:t>nkande och performativitetens t</w:t>
      </w:r>
      <w:r>
        <w:rPr>
          <w:rFonts w:ascii="Times New Roman" w:hAnsi="Times New Roman"/>
          <w:sz w:val="24"/>
          <w:szCs w:val="24"/>
        </w:rPr>
        <w:t>ä</w:t>
      </w:r>
      <w:r>
        <w:rPr>
          <w:rFonts w:ascii="Times New Roman" w:hAnsi="Times New Roman"/>
          <w:sz w:val="24"/>
          <w:szCs w:val="24"/>
          <w:lang w:val="sv-SE"/>
        </w:rPr>
        <w:t xml:space="preserve">nkande </w:t>
      </w:r>
      <w:r>
        <w:rPr>
          <w:rFonts w:ascii="Times New Roman" w:hAnsi="Times New Roman"/>
          <w:sz w:val="24"/>
          <w:szCs w:val="24"/>
        </w:rPr>
        <w:t>ä</w:t>
      </w:r>
      <w:r>
        <w:rPr>
          <w:rFonts w:ascii="Times New Roman" w:hAnsi="Times New Roman"/>
          <w:sz w:val="24"/>
          <w:szCs w:val="24"/>
          <w:lang w:val="sv-SE"/>
        </w:rPr>
        <w:t>r centrala aspekter av det vi kallar interpretation, eller i detta sammanhang mer allm</w:t>
      </w:r>
      <w:r>
        <w:rPr>
          <w:rFonts w:ascii="Times New Roman" w:hAnsi="Times New Roman"/>
          <w:sz w:val="24"/>
          <w:szCs w:val="24"/>
        </w:rPr>
        <w:t>änt som, tolkning eller meningskapande.</w:t>
      </w:r>
    </w:p>
    <w:p>
      <w:pPr>
        <w:pStyle w:val="Frval"/>
        <w:shd w:val="clear" w:fill="FFFFFF"/>
        <w:bidi w:val="0"/>
        <w:spacing w:lineRule="auto" w:line="360"/>
        <w:ind w:left="0" w:right="567" w:firstLine="360"/>
        <w:jc w:val="left"/>
        <w:rPr/>
      </w:pPr>
      <w:r>
        <w:rPr>
          <w:rFonts w:ascii="Times New Roman" w:hAnsi="Times New Roman"/>
          <w:sz w:val="24"/>
          <w:szCs w:val="24"/>
          <w:lang w:val="sv-SE"/>
        </w:rPr>
        <w:t>I en interaktiv installation som vill vara inbjudande st</w:t>
      </w:r>
      <w:r>
        <w:rPr>
          <w:rFonts w:ascii="Times New Roman" w:hAnsi="Times New Roman"/>
          <w:sz w:val="24"/>
          <w:szCs w:val="24"/>
        </w:rPr>
        <w:t xml:space="preserve">älls det krav på </w:t>
      </w:r>
      <w:r>
        <w:rPr>
          <w:rFonts w:ascii="Times New Roman" w:hAnsi="Times New Roman"/>
          <w:sz w:val="24"/>
          <w:szCs w:val="24"/>
          <w:lang w:val="sv-SE"/>
        </w:rPr>
        <w:t>att gr</w:t>
      </w:r>
      <w:r>
        <w:rPr>
          <w:rFonts w:ascii="Times New Roman" w:hAnsi="Times New Roman"/>
          <w:sz w:val="24"/>
          <w:szCs w:val="24"/>
        </w:rPr>
        <w:t>änssnittet ä</w:t>
      </w:r>
      <w:r>
        <w:rPr>
          <w:rFonts w:ascii="Times New Roman" w:hAnsi="Times New Roman"/>
          <w:sz w:val="24"/>
          <w:szCs w:val="24"/>
          <w:lang w:val="sv-SE"/>
        </w:rPr>
        <w:t xml:space="preserve">r enkelt att </w:t>
      </w:r>
      <w:del w:id="202" w:author="Henrik Frisk" w:date="2017-04-03T18:25:00Z">
        <w:r>
          <w:rPr>
            <w:rFonts w:ascii="Times New Roman" w:hAnsi="Times New Roman"/>
            <w:sz w:val="24"/>
            <w:szCs w:val="24"/>
            <w:lang w:val="sv-SE"/>
          </w:rPr>
          <w:delText xml:space="preserve">ta till </w:delText>
        </w:r>
      </w:del>
      <w:del w:id="203" w:author="Henrik Frisk" w:date="2017-04-03T18:25:00Z">
        <w:r>
          <w:rPr>
            <w:rFonts w:ascii="Times New Roman" w:hAnsi="Times New Roman"/>
            <w:sz w:val="24"/>
            <w:szCs w:val="24"/>
            <w:lang w:val="da-DK"/>
          </w:rPr>
          <w:delText>sig</w:delText>
        </w:r>
      </w:del>
      <w:ins w:id="204" w:author="Henrik Frisk" w:date="2017-04-03T18:25:00Z">
        <w:commentRangeStart w:id="44"/>
        <w:r>
          <w:rPr>
            <w:rFonts w:ascii="Times New Roman" w:hAnsi="Times New Roman"/>
            <w:sz w:val="24"/>
            <w:szCs w:val="24"/>
            <w:lang w:val="da-DK"/>
          </w:rPr>
          <w:t>förstå</w:t>
        </w:r>
      </w:ins>
      <w:del w:id="205" w:author="Henrik Frisk" w:date="2017-04-03T18:25:00Z">
        <w:r>
          <w:rPr>
            <w:rFonts w:ascii="Times New Roman" w:hAnsi="Times New Roman"/>
            <w:sz w:val="24"/>
            <w:szCs w:val="24"/>
            <w:lang w:val="da-DK"/>
          </w:rPr>
          <w:commentReference w:id="45"/>
        </w:r>
      </w:del>
      <w:del w:id="206" w:author="Henrik Frisk" w:date="2017-04-03T18:26:00Z">
        <w:r>
          <w:rPr>
            <w:rFonts w:ascii="Times New Roman" w:hAnsi="Times New Roman"/>
            <w:sz w:val="24"/>
            <w:szCs w:val="24"/>
            <w:lang w:val="da-DK"/>
          </w:rPr>
          <w:commentReference w:id="46"/>
        </w:r>
      </w:del>
      <w:commentRangeEnd w:id="44"/>
      <w:r>
        <w:commentReference w:id="44"/>
      </w:r>
      <w:r>
        <w:rPr>
          <w:rFonts w:ascii="Times New Roman" w:hAnsi="Times New Roman"/>
          <w:sz w:val="24"/>
          <w:szCs w:val="24"/>
        </w:rPr>
        <w:t xml:space="preserve">. </w:t>
      </w:r>
      <w:r>
        <w:rPr>
          <w:rFonts w:ascii="Times New Roman" w:hAnsi="Times New Roman"/>
          <w:sz w:val="24"/>
          <w:szCs w:val="24"/>
          <w:lang w:val="da-DK"/>
        </w:rPr>
        <w:t>Å</w:t>
      </w:r>
      <w:r>
        <w:rPr>
          <w:rFonts w:ascii="Times New Roman" w:hAnsi="Times New Roman"/>
          <w:sz w:val="24"/>
          <w:szCs w:val="24"/>
          <w:lang w:val="sv-SE"/>
        </w:rPr>
        <w:t>terkopplingen till deltagaren,</w:t>
      </w:r>
      <w:r>
        <w:rPr>
          <w:rFonts w:ascii="Times New Roman" w:hAnsi="Times New Roman"/>
          <w:sz w:val="24"/>
          <w:szCs w:val="24"/>
        </w:rPr>
        <w:t xml:space="preserve"> som nä</w:t>
      </w:r>
      <w:r>
        <w:rPr>
          <w:rFonts w:ascii="Times New Roman" w:hAnsi="Times New Roman"/>
          <w:sz w:val="24"/>
          <w:szCs w:val="24"/>
          <w:lang w:val="sv-SE"/>
        </w:rPr>
        <w:t xml:space="preserve">mndes tidigare, </w:t>
      </w:r>
      <w:r>
        <w:rPr>
          <w:rFonts w:ascii="Times New Roman" w:hAnsi="Times New Roman"/>
          <w:sz w:val="24"/>
          <w:szCs w:val="24"/>
        </w:rPr>
        <w:t>är viktig men i bä</w:t>
      </w:r>
      <w:r>
        <w:rPr>
          <w:rFonts w:ascii="Times New Roman" w:hAnsi="Times New Roman"/>
          <w:sz w:val="24"/>
          <w:szCs w:val="24"/>
          <w:lang w:val="sv-SE"/>
        </w:rPr>
        <w:t>sta fall ska systemet vara sj</w:t>
      </w:r>
      <w:r>
        <w:rPr>
          <w:rFonts w:ascii="Times New Roman" w:hAnsi="Times New Roman"/>
          <w:sz w:val="24"/>
          <w:szCs w:val="24"/>
        </w:rPr>
        <w:t>ä</w:t>
      </w:r>
      <w:r>
        <w:rPr>
          <w:rFonts w:ascii="Times New Roman" w:hAnsi="Times New Roman"/>
          <w:sz w:val="24"/>
          <w:szCs w:val="24"/>
          <w:lang w:val="sv-SE"/>
        </w:rPr>
        <w:t>lvinstruerande, eller i annat fall ha en tydlig instruktion. Att ett instruments sv</w:t>
      </w:r>
      <w:r>
        <w:rPr>
          <w:rFonts w:ascii="Times New Roman" w:hAnsi="Times New Roman"/>
          <w:sz w:val="24"/>
          <w:szCs w:val="24"/>
          <w:lang w:val="da-DK"/>
        </w:rPr>
        <w:t>å</w:t>
      </w:r>
      <w:r>
        <w:rPr>
          <w:rFonts w:ascii="Times New Roman" w:hAnsi="Times New Roman"/>
          <w:sz w:val="24"/>
          <w:szCs w:val="24"/>
        </w:rPr>
        <w:t xml:space="preserve">righetsgrad </w:t>
      </w:r>
      <w:r>
        <w:rPr>
          <w:rFonts w:ascii="Times New Roman" w:hAnsi="Times New Roman"/>
          <w:sz w:val="24"/>
          <w:szCs w:val="24"/>
          <w:lang w:val="sv-SE"/>
        </w:rPr>
        <w:t>överhuvudtaget kan justeras och gö</w:t>
      </w:r>
      <w:r>
        <w:rPr>
          <w:rFonts w:ascii="Times New Roman" w:hAnsi="Times New Roman"/>
          <w:sz w:val="24"/>
          <w:szCs w:val="24"/>
          <w:lang w:val="en-US"/>
        </w:rPr>
        <w:t>ras s</w:t>
      </w:r>
      <w:r>
        <w:rPr>
          <w:rFonts w:ascii="Times New Roman" w:hAnsi="Times New Roman"/>
          <w:sz w:val="24"/>
          <w:szCs w:val="24"/>
        </w:rPr>
        <w:t xml:space="preserve">å </w:t>
      </w:r>
      <w:r>
        <w:rPr>
          <w:rFonts w:ascii="Times New Roman" w:hAnsi="Times New Roman"/>
          <w:sz w:val="24"/>
          <w:szCs w:val="24"/>
          <w:lang w:val="sv-SE"/>
        </w:rPr>
        <w:t>enkelt att spela p</w:t>
      </w:r>
      <w:r>
        <w:rPr>
          <w:rFonts w:ascii="Times New Roman" w:hAnsi="Times New Roman"/>
          <w:sz w:val="24"/>
          <w:szCs w:val="24"/>
        </w:rPr>
        <w:t xml:space="preserve">å </w:t>
      </w:r>
      <w:r>
        <w:rPr>
          <w:rFonts w:ascii="Times New Roman" w:hAnsi="Times New Roman"/>
          <w:sz w:val="24"/>
          <w:szCs w:val="24"/>
          <w:lang w:val="sv-SE"/>
        </w:rPr>
        <w:t>beror mycket p</w:t>
      </w:r>
      <w:r>
        <w:rPr>
          <w:rFonts w:ascii="Times New Roman" w:hAnsi="Times New Roman"/>
          <w:sz w:val="24"/>
          <w:szCs w:val="24"/>
        </w:rPr>
        <w:t xml:space="preserve">å </w:t>
      </w:r>
      <w:r>
        <w:rPr>
          <w:rFonts w:ascii="Times New Roman" w:hAnsi="Times New Roman"/>
          <w:sz w:val="24"/>
          <w:szCs w:val="24"/>
          <w:lang w:val="sv-SE"/>
        </w:rPr>
        <w:t>musikteknikutvecklingen. Egentligen m</w:t>
      </w:r>
      <w:r>
        <w:rPr>
          <w:rFonts w:ascii="Times New Roman" w:hAnsi="Times New Roman"/>
          <w:sz w:val="24"/>
          <w:szCs w:val="24"/>
          <w:lang w:val="da-DK"/>
        </w:rPr>
        <w:t>åste det på</w:t>
      </w:r>
      <w:r>
        <w:rPr>
          <w:rFonts w:ascii="Times New Roman" w:hAnsi="Times New Roman"/>
          <w:sz w:val="24"/>
          <w:szCs w:val="24"/>
          <w:lang w:val="sv-SE"/>
        </w:rPr>
        <w:t>pekas att sj</w:t>
      </w:r>
      <w:r>
        <w:rPr>
          <w:rFonts w:ascii="Times New Roman" w:hAnsi="Times New Roman"/>
          <w:sz w:val="24"/>
          <w:szCs w:val="24"/>
        </w:rPr>
        <w:t>ä</w:t>
      </w:r>
      <w:r>
        <w:rPr>
          <w:rFonts w:ascii="Times New Roman" w:hAnsi="Times New Roman"/>
          <w:sz w:val="24"/>
          <w:szCs w:val="24"/>
          <w:lang w:val="sv-SE"/>
        </w:rPr>
        <w:t xml:space="preserve">lva ordet </w:t>
      </w:r>
      <w:commentRangeStart w:id="47"/>
      <w:r>
        <w:rPr>
          <w:rFonts w:ascii="Times New Roman" w:hAnsi="Times New Roman"/>
          <w:sz w:val="24"/>
          <w:szCs w:val="24"/>
          <w:lang w:val="it-IT"/>
        </w:rPr>
        <w:t>instrument</w:t>
      </w:r>
      <w:del w:id="207" w:author="Henrik Frisk" w:date="2017-04-03T18:26:00Z">
        <w:r>
          <w:rPr>
            <w:rFonts w:ascii="Times New Roman" w:hAnsi="Times New Roman"/>
            <w:sz w:val="24"/>
            <w:szCs w:val="24"/>
            <w:lang w:val="it-IT"/>
          </w:rPr>
          <w:commentReference w:id="48"/>
        </w:r>
      </w:del>
      <w:commentRangeEnd w:id="47"/>
      <w:r>
        <w:commentReference w:id="47"/>
      </w:r>
      <w:r>
        <w:rPr>
          <w:rFonts w:ascii="Times New Roman" w:hAnsi="Times New Roman"/>
          <w:sz w:val="24"/>
          <w:szCs w:val="24"/>
        </w:rPr>
        <w:t xml:space="preserve"> här ä</w:t>
      </w:r>
      <w:r>
        <w:rPr>
          <w:rFonts w:ascii="Times New Roman" w:hAnsi="Times New Roman"/>
          <w:sz w:val="24"/>
          <w:szCs w:val="24"/>
          <w:lang w:val="sv-SE"/>
        </w:rPr>
        <w:t>r missvisande,</w:t>
      </w:r>
      <w:r>
        <w:rPr>
          <w:rFonts w:ascii="Times New Roman" w:hAnsi="Times New Roman"/>
          <w:sz w:val="24"/>
          <w:szCs w:val="24"/>
        </w:rPr>
        <w:t xml:space="preserve"> då </w:t>
      </w:r>
      <w:r>
        <w:rPr>
          <w:rFonts w:ascii="Times New Roman" w:hAnsi="Times New Roman"/>
          <w:sz w:val="24"/>
          <w:szCs w:val="24"/>
          <w:lang w:val="sv-SE"/>
        </w:rPr>
        <w:t xml:space="preserve">det inte </w:t>
      </w:r>
      <w:r>
        <w:rPr>
          <w:rFonts w:ascii="Times New Roman" w:hAnsi="Times New Roman"/>
          <w:sz w:val="24"/>
          <w:szCs w:val="24"/>
        </w:rPr>
        <w:t>är instrumentet sjä</w:t>
      </w:r>
      <w:r>
        <w:rPr>
          <w:rFonts w:ascii="Times New Roman" w:hAnsi="Times New Roman"/>
          <w:sz w:val="24"/>
          <w:szCs w:val="24"/>
          <w:lang w:val="sv-SE"/>
        </w:rPr>
        <w:t>lvt som erbjuder olika niv</w:t>
      </w:r>
      <w:r>
        <w:rPr>
          <w:rFonts w:ascii="Times New Roman" w:hAnsi="Times New Roman"/>
          <w:sz w:val="24"/>
          <w:szCs w:val="24"/>
          <w:lang w:val="da-DK"/>
        </w:rPr>
        <w:t>å</w:t>
      </w:r>
      <w:r>
        <w:rPr>
          <w:rFonts w:ascii="Times New Roman" w:hAnsi="Times New Roman"/>
          <w:sz w:val="24"/>
          <w:szCs w:val="24"/>
          <w:lang w:val="sv-SE"/>
        </w:rPr>
        <w:t>er av interaktion. Ta en synthesizer som exempel. En duktig musiker kan utveckla en unik röst genom övning och erfarenhet</w:t>
      </w:r>
      <w:r>
        <w:rPr>
          <w:rFonts w:ascii="Times New Roman" w:hAnsi="Times New Roman"/>
          <w:color w:val="CE222B"/>
          <w:sz w:val="24"/>
          <w:szCs w:val="24"/>
          <w:lang w:val="sv-SE"/>
        </w:rPr>
        <w:t>,</w:t>
      </w:r>
      <w:r>
        <w:rPr>
          <w:rFonts w:ascii="Times New Roman" w:hAnsi="Times New Roman"/>
          <w:sz w:val="24"/>
          <w:szCs w:val="24"/>
          <w:lang w:val="sv-SE"/>
        </w:rPr>
        <w:t xml:space="preserve"> och l</w:t>
      </w:r>
      <w:r>
        <w:rPr>
          <w:rFonts w:ascii="Times New Roman" w:hAnsi="Times New Roman"/>
          <w:sz w:val="24"/>
          <w:szCs w:val="24"/>
        </w:rPr>
        <w:t>ä</w:t>
      </w:r>
      <w:r>
        <w:rPr>
          <w:rFonts w:ascii="Times New Roman" w:hAnsi="Times New Roman"/>
          <w:sz w:val="24"/>
          <w:szCs w:val="24"/>
          <w:lang w:val="sv-SE"/>
        </w:rPr>
        <w:t>ra sig att spela musik i en m</w:t>
      </w:r>
      <w:r>
        <w:rPr>
          <w:rFonts w:ascii="Times New Roman" w:hAnsi="Times New Roman"/>
          <w:sz w:val="24"/>
          <w:szCs w:val="24"/>
        </w:rPr>
        <w:t>ä</w:t>
      </w:r>
      <w:r>
        <w:rPr>
          <w:rFonts w:ascii="Times New Roman" w:hAnsi="Times New Roman"/>
          <w:sz w:val="24"/>
          <w:szCs w:val="24"/>
          <w:lang w:val="sv-SE"/>
        </w:rPr>
        <w:t>ngd stilar och traditioner. Samma synthesizer kan utnyttjas av en kompositör och utgö</w:t>
      </w:r>
      <w:r>
        <w:rPr>
          <w:rFonts w:ascii="Times New Roman" w:hAnsi="Times New Roman"/>
          <w:sz w:val="24"/>
          <w:szCs w:val="24"/>
          <w:lang w:val="it-IT"/>
        </w:rPr>
        <w:t>ra gr</w:t>
      </w:r>
      <w:r>
        <w:rPr>
          <w:rFonts w:ascii="Times New Roman" w:hAnsi="Times New Roman"/>
          <w:sz w:val="24"/>
          <w:szCs w:val="24"/>
        </w:rPr>
        <w:t>ä</w:t>
      </w:r>
      <w:r>
        <w:rPr>
          <w:rFonts w:ascii="Times New Roman" w:hAnsi="Times New Roman"/>
          <w:sz w:val="24"/>
          <w:szCs w:val="24"/>
          <w:lang w:val="sv-SE"/>
        </w:rPr>
        <w:t>nssnitt till en komplex interaktiv komposition som kr</w:t>
      </w:r>
      <w:r>
        <w:rPr>
          <w:rFonts w:ascii="Times New Roman" w:hAnsi="Times New Roman"/>
          <w:sz w:val="24"/>
          <w:szCs w:val="24"/>
        </w:rPr>
        <w:t>äver lite eller ingen erfarenhet av den som interagerar med den. Det ä</w:t>
      </w:r>
      <w:r>
        <w:rPr>
          <w:rFonts w:ascii="Times New Roman" w:hAnsi="Times New Roman"/>
          <w:sz w:val="24"/>
          <w:szCs w:val="24"/>
          <w:lang w:val="sv-SE"/>
        </w:rPr>
        <w:t>r allts</w:t>
      </w:r>
      <w:r>
        <w:rPr>
          <w:rFonts w:ascii="Times New Roman" w:hAnsi="Times New Roman"/>
          <w:sz w:val="24"/>
          <w:szCs w:val="24"/>
        </w:rPr>
        <w:t>å inte det fysiska instrumentet, syntesizern, som skapar f</w:t>
      </w:r>
      <w:r>
        <w:rPr>
          <w:rFonts w:ascii="Times New Roman" w:hAnsi="Times New Roman"/>
          <w:sz w:val="24"/>
          <w:szCs w:val="24"/>
          <w:lang w:val="sv-SE"/>
        </w:rPr>
        <w:t>ö</w:t>
      </w:r>
      <w:r>
        <w:rPr>
          <w:rFonts w:ascii="Times New Roman" w:hAnsi="Times New Roman"/>
          <w:sz w:val="24"/>
          <w:szCs w:val="24"/>
        </w:rPr>
        <w:t>rutsä</w:t>
      </w:r>
      <w:r>
        <w:rPr>
          <w:rFonts w:ascii="Times New Roman" w:hAnsi="Times New Roman"/>
          <w:sz w:val="24"/>
          <w:szCs w:val="24"/>
          <w:lang w:val="sv-SE"/>
        </w:rPr>
        <w:t xml:space="preserve">ttningarna för den interaktiva </w:t>
      </w:r>
      <w:r>
        <w:rPr>
          <w:rFonts w:ascii="Times New Roman" w:hAnsi="Times New Roman"/>
          <w:color w:val="CE222B"/>
          <w:sz w:val="24"/>
          <w:szCs w:val="24"/>
          <w:lang w:val="sv-SE"/>
        </w:rPr>
        <w:t>musikens</w:t>
      </w:r>
      <w:r>
        <w:rPr>
          <w:rFonts w:ascii="Times New Roman" w:hAnsi="Times New Roman"/>
          <w:sz w:val="24"/>
          <w:szCs w:val="24"/>
          <w:lang w:val="sv-SE"/>
        </w:rPr>
        <w:t xml:space="preserve"> relativa enkelhet, utan det som döljer sig bakom. </w:t>
      </w:r>
    </w:p>
    <w:p>
      <w:pPr>
        <w:pStyle w:val="Frval"/>
        <w:shd w:val="clear" w:fill="FFFFFF"/>
        <w:bidi w:val="0"/>
        <w:spacing w:lineRule="auto" w:line="360"/>
        <w:ind w:left="0" w:right="567" w:firstLine="360"/>
        <w:jc w:val="left"/>
        <w:rPr/>
      </w:pPr>
      <w:r>
        <w:rPr>
          <w:rFonts w:ascii="Times New Roman" w:hAnsi="Times New Roman"/>
          <w:sz w:val="24"/>
          <w:szCs w:val="24"/>
          <w:lang w:val="sv-SE"/>
        </w:rPr>
        <w:t xml:space="preserve">Oftast </w:t>
      </w:r>
      <w:r>
        <w:rPr>
          <w:rStyle w:val="Genomstrykning"/>
          <w:rFonts w:ascii="Times New Roman" w:hAnsi="Times New Roman"/>
          <w:sz w:val="24"/>
          <w:szCs w:val="24"/>
        </w:rPr>
        <w:t xml:space="preserve">så </w:t>
      </w:r>
      <w:r>
        <w:rPr>
          <w:rFonts w:ascii="Times New Roman" w:hAnsi="Times New Roman"/>
          <w:sz w:val="24"/>
          <w:szCs w:val="24"/>
        </w:rPr>
        <w:t>ä</w:t>
      </w:r>
      <w:r>
        <w:rPr>
          <w:rFonts w:ascii="Times New Roman" w:hAnsi="Times New Roman"/>
          <w:sz w:val="24"/>
          <w:szCs w:val="24"/>
          <w:lang w:val="sv-SE"/>
        </w:rPr>
        <w:t>r det ocks</w:t>
      </w:r>
      <w:r>
        <w:rPr>
          <w:rFonts w:ascii="Times New Roman" w:hAnsi="Times New Roman"/>
          <w:sz w:val="24"/>
          <w:szCs w:val="24"/>
        </w:rPr>
        <w:t xml:space="preserve">å så </w:t>
      </w:r>
      <w:r>
        <w:rPr>
          <w:rFonts w:ascii="Times New Roman" w:hAnsi="Times New Roman"/>
          <w:sz w:val="24"/>
          <w:szCs w:val="24"/>
          <w:lang w:val="sv-SE"/>
        </w:rPr>
        <w:t>att ö</w:t>
      </w:r>
      <w:r>
        <w:rPr>
          <w:rFonts w:ascii="Times New Roman" w:hAnsi="Times New Roman"/>
          <w:sz w:val="24"/>
          <w:szCs w:val="24"/>
        </w:rPr>
        <w:t>kat inneh</w:t>
      </w:r>
      <w:r>
        <w:rPr>
          <w:rFonts w:ascii="Times New Roman" w:hAnsi="Times New Roman"/>
          <w:sz w:val="24"/>
          <w:szCs w:val="24"/>
          <w:lang w:val="da-DK"/>
        </w:rPr>
        <w:t>å</w:t>
      </w:r>
      <w:r>
        <w:rPr>
          <w:rFonts w:ascii="Times New Roman" w:hAnsi="Times New Roman"/>
          <w:sz w:val="24"/>
          <w:szCs w:val="24"/>
        </w:rPr>
        <w:t>llsmä</w:t>
      </w:r>
      <w:r>
        <w:rPr>
          <w:rFonts w:ascii="Times New Roman" w:hAnsi="Times New Roman"/>
          <w:sz w:val="24"/>
          <w:szCs w:val="24"/>
          <w:lang w:val="sv-SE"/>
        </w:rPr>
        <w:t xml:space="preserve">ssig flexibilitet leder till </w:t>
      </w:r>
      <w:r>
        <w:rPr>
          <w:rFonts w:ascii="Times New Roman" w:hAnsi="Times New Roman"/>
          <w:color w:val="CE222B"/>
          <w:sz w:val="24"/>
          <w:szCs w:val="24"/>
          <w:lang w:val="sv-SE"/>
        </w:rPr>
        <w:t xml:space="preserve">ett </w:t>
      </w:r>
      <w:r>
        <w:rPr>
          <w:rFonts w:ascii="Times New Roman" w:hAnsi="Times New Roman"/>
          <w:sz w:val="24"/>
          <w:szCs w:val="24"/>
          <w:lang w:val="de-DE"/>
        </w:rPr>
        <w:t>mer komplext gr</w:t>
      </w:r>
      <w:r>
        <w:rPr>
          <w:rFonts w:ascii="Times New Roman" w:hAnsi="Times New Roman"/>
          <w:sz w:val="24"/>
          <w:szCs w:val="24"/>
        </w:rPr>
        <w:t xml:space="preserve">änssnitt, alternativt </w:t>
      </w:r>
      <w:r>
        <w:rPr>
          <w:rFonts w:ascii="Times New Roman" w:hAnsi="Times New Roman"/>
          <w:sz w:val="24"/>
          <w:szCs w:val="24"/>
          <w:lang w:val="sv-SE"/>
        </w:rPr>
        <w:t xml:space="preserve">ett </w:t>
      </w:r>
      <w:r>
        <w:rPr>
          <w:rFonts w:ascii="Times New Roman" w:hAnsi="Times New Roman"/>
          <w:sz w:val="24"/>
          <w:szCs w:val="24"/>
        </w:rPr>
        <w:t>krav på h</w:t>
      </w:r>
      <w:r>
        <w:rPr>
          <w:rFonts w:ascii="Times New Roman" w:hAnsi="Times New Roman"/>
          <w:sz w:val="24"/>
          <w:szCs w:val="24"/>
          <w:lang w:val="sv-SE"/>
        </w:rPr>
        <w:t>ö</w:t>
      </w:r>
      <w:r>
        <w:rPr>
          <w:rFonts w:ascii="Times New Roman" w:hAnsi="Times New Roman"/>
          <w:sz w:val="24"/>
          <w:szCs w:val="24"/>
          <w:lang w:val="en-US"/>
        </w:rPr>
        <w:t xml:space="preserve">gre </w:t>
      </w:r>
      <w:commentRangeStart w:id="49"/>
      <w:r>
        <w:rPr>
          <w:rFonts w:ascii="Times New Roman" w:hAnsi="Times New Roman"/>
          <w:color w:val="CE222B"/>
          <w:sz w:val="24"/>
          <w:szCs w:val="24"/>
          <w:lang w:val="sv-SE"/>
        </w:rPr>
        <w:t>förkunskaper</w:t>
      </w:r>
      <w:del w:id="208" w:author="Henrik Frisk" w:date="2017-04-03T18:28:00Z">
        <w:r>
          <w:rPr>
            <w:rFonts w:ascii="Times New Roman" w:hAnsi="Times New Roman"/>
            <w:color w:val="CE222B"/>
            <w:sz w:val="24"/>
            <w:szCs w:val="24"/>
            <w:lang w:val="sv-SE"/>
          </w:rPr>
          <w:commentReference w:id="50"/>
        </w:r>
      </w:del>
      <w:del w:id="209" w:author="Henrik Frisk" w:date="2017-04-03T18:28:00Z">
        <w:r>
          <w:rPr>
            <w:rFonts w:ascii="Times New Roman" w:hAnsi="Times New Roman"/>
            <w:color w:val="CE222B"/>
            <w:sz w:val="24"/>
            <w:szCs w:val="24"/>
            <w:lang w:val="sv-SE"/>
          </w:rPr>
          <w:commentReference w:id="51"/>
        </w:r>
      </w:del>
      <w:ins w:id="210" w:author="Henrik Frisk" w:date="2017-04-03T18:27:00Z">
        <w:commentRangeEnd w:id="49"/>
        <w:r>
          <w:commentReference w:id="49"/>
        </w:r>
        <w:r>
          <w:rPr>
            <w:rFonts w:ascii="Times New Roman" w:hAnsi="Times New Roman"/>
            <w:color w:val="CE222B"/>
            <w:sz w:val="24"/>
            <w:szCs w:val="24"/>
            <w:lang w:val="sv-SE"/>
          </w:rPr>
          <w:t xml:space="preserve"> </w:t>
        </w:r>
      </w:ins>
      <w:ins w:id="211" w:author="Henrik Frisk" w:date="2017-04-03T18:27:00Z">
        <w:r>
          <w:rPr>
            <w:rFonts w:ascii="Times New Roman" w:hAnsi="Times New Roman"/>
            <w:color w:val="CE222B"/>
            <w:sz w:val="24"/>
            <w:szCs w:val="24"/>
            <w:lang w:val="sv-SE"/>
          </w:rPr>
          <w:t>eller högre generell kompetens</w:t>
        </w:r>
      </w:ins>
      <w:r>
        <w:rPr>
          <w:rFonts w:ascii="Times New Roman" w:hAnsi="Times New Roman"/>
          <w:sz w:val="24"/>
          <w:szCs w:val="24"/>
          <w:lang w:val="sv-SE"/>
        </w:rPr>
        <w:t>. Musikern som investerar tid och l</w:t>
      </w:r>
      <w:r>
        <w:rPr>
          <w:rFonts w:ascii="Times New Roman" w:hAnsi="Times New Roman"/>
          <w:sz w:val="24"/>
          <w:szCs w:val="24"/>
        </w:rPr>
        <w:t>ä</w:t>
      </w:r>
      <w:r>
        <w:rPr>
          <w:rFonts w:ascii="Times New Roman" w:hAnsi="Times New Roman"/>
          <w:sz w:val="24"/>
          <w:szCs w:val="24"/>
          <w:lang w:val="sv-SE"/>
        </w:rPr>
        <w:t>r sig spela p</w:t>
      </w:r>
      <w:r>
        <w:rPr>
          <w:rFonts w:ascii="Times New Roman" w:hAnsi="Times New Roman"/>
          <w:sz w:val="24"/>
          <w:szCs w:val="24"/>
        </w:rPr>
        <w:t xml:space="preserve">å </w:t>
      </w:r>
      <w:r>
        <w:rPr>
          <w:rFonts w:ascii="Times New Roman" w:hAnsi="Times New Roman"/>
          <w:sz w:val="24"/>
          <w:szCs w:val="24"/>
          <w:lang w:val="sv-SE"/>
        </w:rPr>
        <w:t>sin synthesizer kan anpassa sin musik och estetik till m</w:t>
      </w:r>
      <w:r>
        <w:rPr>
          <w:rFonts w:ascii="Times New Roman" w:hAnsi="Times New Roman"/>
          <w:sz w:val="24"/>
          <w:szCs w:val="24"/>
          <w:lang w:val="da-DK"/>
        </w:rPr>
        <w:t>å</w:t>
      </w:r>
      <w:r>
        <w:rPr>
          <w:rFonts w:ascii="Times New Roman" w:hAnsi="Times New Roman"/>
          <w:sz w:val="24"/>
          <w:szCs w:val="24"/>
          <w:lang w:val="sv-SE"/>
        </w:rPr>
        <w:t>nga olika sammanhang, medan den som spelar p</w:t>
      </w:r>
      <w:r>
        <w:rPr>
          <w:rFonts w:ascii="Times New Roman" w:hAnsi="Times New Roman"/>
          <w:sz w:val="24"/>
          <w:szCs w:val="24"/>
        </w:rPr>
        <w:t xml:space="preserve">å </w:t>
      </w:r>
      <w:r>
        <w:rPr>
          <w:rFonts w:ascii="Times New Roman" w:hAnsi="Times New Roman"/>
          <w:sz w:val="24"/>
          <w:szCs w:val="24"/>
          <w:lang w:val="sv-SE"/>
        </w:rPr>
        <w:t>den interaktiva kompositionen inte s</w:t>
      </w:r>
      <w:r>
        <w:rPr>
          <w:rFonts w:ascii="Times New Roman" w:hAnsi="Times New Roman"/>
          <w:sz w:val="24"/>
          <w:szCs w:val="24"/>
        </w:rPr>
        <w:t>ällan är begrä</w:t>
      </w:r>
      <w:r>
        <w:rPr>
          <w:rFonts w:ascii="Times New Roman" w:hAnsi="Times New Roman"/>
          <w:sz w:val="24"/>
          <w:szCs w:val="24"/>
          <w:lang w:val="sv-SE"/>
        </w:rPr>
        <w:t>nsad till kompositörens eller programmerarens estetiska val. Ofta s</w:t>
      </w:r>
      <w:r>
        <w:rPr>
          <w:rFonts w:ascii="Times New Roman" w:hAnsi="Times New Roman"/>
          <w:sz w:val="24"/>
          <w:szCs w:val="24"/>
        </w:rPr>
        <w:t xml:space="preserve">å </w:t>
      </w:r>
      <w:r>
        <w:rPr>
          <w:rFonts w:ascii="Times New Roman" w:hAnsi="Times New Roman"/>
          <w:sz w:val="24"/>
          <w:szCs w:val="24"/>
          <w:lang w:val="sv-SE"/>
        </w:rPr>
        <w:t xml:space="preserve">finns en motsvarande relation som ger att </w:t>
      </w:r>
      <w:r>
        <w:rPr>
          <w:rFonts w:ascii="Times New Roman" w:hAnsi="Times New Roman"/>
          <w:color w:val="CE222B"/>
          <w:sz w:val="24"/>
          <w:szCs w:val="24"/>
          <w:lang w:val="sv-SE"/>
        </w:rPr>
        <w:t xml:space="preserve">en </w:t>
      </w:r>
      <w:r>
        <w:rPr>
          <w:rFonts w:ascii="Times New Roman" w:hAnsi="Times New Roman"/>
          <w:sz w:val="24"/>
          <w:szCs w:val="24"/>
        </w:rPr>
        <w:t>l</w:t>
      </w:r>
      <w:r>
        <w:rPr>
          <w:rFonts w:ascii="Times New Roman" w:hAnsi="Times New Roman"/>
          <w:sz w:val="24"/>
          <w:szCs w:val="24"/>
          <w:lang w:val="da-DK"/>
        </w:rPr>
        <w:t>å</w:t>
      </w:r>
      <w:r>
        <w:rPr>
          <w:rFonts w:ascii="Times New Roman" w:hAnsi="Times New Roman"/>
          <w:sz w:val="24"/>
          <w:szCs w:val="24"/>
          <w:lang w:val="en-US"/>
        </w:rPr>
        <w:t>g ing</w:t>
      </w:r>
      <w:r>
        <w:rPr>
          <w:rFonts w:ascii="Times New Roman" w:hAnsi="Times New Roman"/>
          <w:sz w:val="24"/>
          <w:szCs w:val="24"/>
          <w:lang w:val="da-DK"/>
        </w:rPr>
        <w:t>å</w:t>
      </w:r>
      <w:r>
        <w:rPr>
          <w:rFonts w:ascii="Times New Roman" w:hAnsi="Times New Roman"/>
          <w:sz w:val="24"/>
          <w:szCs w:val="24"/>
          <w:lang w:val="sv-SE"/>
        </w:rPr>
        <w:t xml:space="preserve">ngströskel ger </w:t>
      </w:r>
      <w:r>
        <w:rPr>
          <w:rFonts w:ascii="Times New Roman" w:hAnsi="Times New Roman"/>
          <w:color w:val="CE222B"/>
          <w:sz w:val="24"/>
          <w:szCs w:val="24"/>
          <w:lang w:val="sv-SE"/>
        </w:rPr>
        <w:t>en lägre</w:t>
      </w:r>
      <w:r>
        <w:rPr>
          <w:rFonts w:ascii="Times New Roman" w:hAnsi="Times New Roman"/>
          <w:sz w:val="24"/>
          <w:szCs w:val="24"/>
        </w:rPr>
        <w:t xml:space="preserve"> m</w:t>
      </w:r>
      <w:r>
        <w:rPr>
          <w:rFonts w:ascii="Times New Roman" w:hAnsi="Times New Roman"/>
          <w:sz w:val="24"/>
          <w:szCs w:val="24"/>
          <w:lang w:val="sv-SE"/>
        </w:rPr>
        <w:t>öjlighet till variation (n</w:t>
      </w:r>
      <w:r>
        <w:rPr>
          <w:rFonts w:ascii="Times New Roman" w:hAnsi="Times New Roman"/>
          <w:sz w:val="24"/>
          <w:szCs w:val="24"/>
        </w:rPr>
        <w:t>ä</w:t>
      </w:r>
      <w:r>
        <w:rPr>
          <w:rFonts w:ascii="Times New Roman" w:hAnsi="Times New Roman"/>
          <w:sz w:val="24"/>
          <w:szCs w:val="24"/>
          <w:lang w:val="sv-SE"/>
        </w:rPr>
        <w:t>r man uppt</w:t>
      </w:r>
      <w:r>
        <w:rPr>
          <w:rFonts w:ascii="Times New Roman" w:hAnsi="Times New Roman"/>
          <w:sz w:val="24"/>
          <w:szCs w:val="24"/>
        </w:rPr>
        <w:t>ä</w:t>
      </w:r>
      <w:r>
        <w:rPr>
          <w:rFonts w:ascii="Times New Roman" w:hAnsi="Times New Roman"/>
          <w:sz w:val="24"/>
          <w:szCs w:val="24"/>
          <w:lang w:val="sv-SE"/>
        </w:rPr>
        <w:t>ckt hur instrumentet fungerar s</w:t>
      </w:r>
      <w:r>
        <w:rPr>
          <w:rFonts w:ascii="Times New Roman" w:hAnsi="Times New Roman"/>
          <w:sz w:val="24"/>
          <w:szCs w:val="24"/>
        </w:rPr>
        <w:t xml:space="preserve">å </w:t>
      </w:r>
      <w:r>
        <w:rPr>
          <w:rFonts w:ascii="Times New Roman" w:hAnsi="Times New Roman"/>
          <w:sz w:val="24"/>
          <w:szCs w:val="24"/>
          <w:lang w:val="sv-SE"/>
        </w:rPr>
        <w:t>riskerar man att tröttna) och omv</w:t>
      </w:r>
      <w:r>
        <w:rPr>
          <w:rFonts w:ascii="Times New Roman" w:hAnsi="Times New Roman"/>
          <w:sz w:val="24"/>
          <w:szCs w:val="24"/>
        </w:rPr>
        <w:t>ä</w:t>
      </w:r>
      <w:r>
        <w:rPr>
          <w:rFonts w:ascii="Times New Roman" w:hAnsi="Times New Roman"/>
          <w:sz w:val="24"/>
          <w:szCs w:val="24"/>
          <w:lang w:val="fr-FR"/>
        </w:rPr>
        <w:t xml:space="preserve">nt </w:t>
      </w:r>
      <w:r>
        <w:rPr>
          <w:rFonts w:ascii="Times New Roman" w:hAnsi="Times New Roman"/>
          <w:color w:val="CE222B"/>
          <w:sz w:val="24"/>
          <w:szCs w:val="24"/>
          <w:lang w:val="sv-SE"/>
        </w:rPr>
        <w:t xml:space="preserve">att en </w:t>
      </w:r>
      <w:r>
        <w:rPr>
          <w:rFonts w:ascii="Times New Roman" w:hAnsi="Times New Roman"/>
          <w:sz w:val="24"/>
          <w:szCs w:val="24"/>
        </w:rPr>
        <w:t>h</w:t>
      </w:r>
      <w:r>
        <w:rPr>
          <w:rFonts w:ascii="Times New Roman" w:hAnsi="Times New Roman"/>
          <w:sz w:val="24"/>
          <w:szCs w:val="24"/>
          <w:lang w:val="sv-SE"/>
        </w:rPr>
        <w:t>ö</w:t>
      </w:r>
      <w:r>
        <w:rPr>
          <w:rFonts w:ascii="Times New Roman" w:hAnsi="Times New Roman"/>
          <w:sz w:val="24"/>
          <w:szCs w:val="24"/>
          <w:lang w:val="en-US"/>
        </w:rPr>
        <w:t>g ing</w:t>
      </w:r>
      <w:r>
        <w:rPr>
          <w:rFonts w:ascii="Times New Roman" w:hAnsi="Times New Roman"/>
          <w:sz w:val="24"/>
          <w:szCs w:val="24"/>
          <w:lang w:val="da-DK"/>
        </w:rPr>
        <w:t>å</w:t>
      </w:r>
      <w:r>
        <w:rPr>
          <w:rFonts w:ascii="Times New Roman" w:hAnsi="Times New Roman"/>
          <w:sz w:val="24"/>
          <w:szCs w:val="24"/>
          <w:lang w:val="sv-SE"/>
        </w:rPr>
        <w:t>ngströskel ger goda eller o</w:t>
      </w:r>
      <w:r>
        <w:rPr>
          <w:rFonts w:ascii="Times New Roman" w:hAnsi="Times New Roman"/>
          <w:sz w:val="24"/>
          <w:szCs w:val="24"/>
        </w:rPr>
        <w:t>ä</w:t>
      </w:r>
      <w:r>
        <w:rPr>
          <w:rFonts w:ascii="Times New Roman" w:hAnsi="Times New Roman"/>
          <w:sz w:val="24"/>
          <w:szCs w:val="24"/>
          <w:lang w:val="sv-SE"/>
        </w:rPr>
        <w:t>ndliga utvecklingsmöjligheter. Ett akustiskt piano kan ses som ett genialiskt undantag fr</w:t>
      </w:r>
      <w:r>
        <w:rPr>
          <w:rFonts w:ascii="Times New Roman" w:hAnsi="Times New Roman"/>
          <w:sz w:val="24"/>
          <w:szCs w:val="24"/>
          <w:lang w:val="da-DK"/>
        </w:rPr>
        <w:t>å</w:t>
      </w:r>
      <w:r>
        <w:rPr>
          <w:rFonts w:ascii="Times New Roman" w:hAnsi="Times New Roman"/>
          <w:sz w:val="24"/>
          <w:szCs w:val="24"/>
          <w:lang w:val="sv-SE"/>
        </w:rPr>
        <w:t>n detta fö</w:t>
      </w:r>
      <w:r>
        <w:rPr>
          <w:rFonts w:ascii="Times New Roman" w:hAnsi="Times New Roman"/>
          <w:sz w:val="24"/>
          <w:szCs w:val="24"/>
        </w:rPr>
        <w:t>rh</w:t>
      </w:r>
      <w:r>
        <w:rPr>
          <w:rFonts w:ascii="Times New Roman" w:hAnsi="Times New Roman"/>
          <w:sz w:val="24"/>
          <w:szCs w:val="24"/>
          <w:lang w:val="da-DK"/>
        </w:rPr>
        <w:t>å</w:t>
      </w:r>
      <w:r>
        <w:rPr>
          <w:rFonts w:ascii="Times New Roman" w:hAnsi="Times New Roman"/>
          <w:sz w:val="24"/>
          <w:szCs w:val="24"/>
          <w:lang w:val="fr-FR"/>
        </w:rPr>
        <w:t>llande</w:t>
      </w:r>
      <w:r>
        <w:rPr>
          <w:rFonts w:ascii="Times New Roman" w:hAnsi="Times New Roman"/>
          <w:color w:val="CE222B"/>
          <w:sz w:val="24"/>
          <w:szCs w:val="24"/>
          <w:lang w:val="sv-SE"/>
        </w:rPr>
        <w:t>,</w:t>
      </w:r>
      <w:r>
        <w:rPr>
          <w:rFonts w:ascii="Times New Roman" w:hAnsi="Times New Roman"/>
          <w:sz w:val="24"/>
          <w:szCs w:val="24"/>
          <w:lang w:val="sv-SE"/>
        </w:rPr>
        <w:t xml:space="preserve"> i det att det har l</w:t>
      </w:r>
      <w:r>
        <w:rPr>
          <w:rFonts w:ascii="Times New Roman" w:hAnsi="Times New Roman"/>
          <w:sz w:val="24"/>
          <w:szCs w:val="24"/>
          <w:lang w:val="da-DK"/>
        </w:rPr>
        <w:t>å</w:t>
      </w:r>
      <w:r>
        <w:rPr>
          <w:rFonts w:ascii="Times New Roman" w:hAnsi="Times New Roman"/>
          <w:sz w:val="24"/>
          <w:szCs w:val="24"/>
          <w:lang w:val="en-US"/>
        </w:rPr>
        <w:t>g ing</w:t>
      </w:r>
      <w:r>
        <w:rPr>
          <w:rFonts w:ascii="Times New Roman" w:hAnsi="Times New Roman"/>
          <w:sz w:val="24"/>
          <w:szCs w:val="24"/>
          <w:lang w:val="da-DK"/>
        </w:rPr>
        <w:t>å</w:t>
      </w:r>
      <w:r>
        <w:rPr>
          <w:rFonts w:ascii="Times New Roman" w:hAnsi="Times New Roman"/>
          <w:sz w:val="24"/>
          <w:szCs w:val="24"/>
          <w:lang w:val="sv-SE"/>
        </w:rPr>
        <w:t>ngströskel (ett barn kan spela p</w:t>
      </w:r>
      <w:r>
        <w:rPr>
          <w:rFonts w:ascii="Times New Roman" w:hAnsi="Times New Roman"/>
          <w:sz w:val="24"/>
          <w:szCs w:val="24"/>
        </w:rPr>
        <w:t xml:space="preserve">å </w:t>
      </w:r>
      <w:r>
        <w:rPr>
          <w:rFonts w:ascii="Times New Roman" w:hAnsi="Times New Roman"/>
          <w:sz w:val="24"/>
          <w:szCs w:val="24"/>
          <w:lang w:val="sv-SE"/>
        </w:rPr>
        <w:t>ett piano utan att fö</w:t>
      </w:r>
      <w:r>
        <w:rPr>
          <w:rFonts w:ascii="Times New Roman" w:hAnsi="Times New Roman"/>
          <w:sz w:val="24"/>
          <w:szCs w:val="24"/>
        </w:rPr>
        <w:t xml:space="preserve">rstå </w:t>
      </w:r>
      <w:r>
        <w:rPr>
          <w:rFonts w:ascii="Times New Roman" w:hAnsi="Times New Roman"/>
          <w:sz w:val="24"/>
          <w:szCs w:val="24"/>
          <w:lang w:val="sv-SE"/>
        </w:rPr>
        <w:t xml:space="preserve">hur det fungerar) och </w:t>
      </w:r>
      <w:r>
        <w:rPr>
          <w:rFonts w:ascii="Times New Roman" w:hAnsi="Times New Roman"/>
          <w:color w:val="CE222B"/>
          <w:sz w:val="24"/>
          <w:szCs w:val="24"/>
          <w:lang w:val="sv-SE"/>
        </w:rPr>
        <w:t xml:space="preserve">en </w:t>
      </w:r>
      <w:r>
        <w:rPr>
          <w:rFonts w:ascii="Times New Roman" w:hAnsi="Times New Roman"/>
          <w:sz w:val="24"/>
          <w:szCs w:val="24"/>
        </w:rPr>
        <w:t>oä</w:t>
      </w:r>
      <w:r>
        <w:rPr>
          <w:rFonts w:ascii="Times New Roman" w:hAnsi="Times New Roman"/>
          <w:sz w:val="24"/>
          <w:szCs w:val="24"/>
          <w:lang w:val="sv-SE"/>
        </w:rPr>
        <w:t>ndlig utvecklingspotential (man blir aldrig full</w:t>
      </w:r>
      <w:r>
        <w:rPr>
          <w:rFonts w:ascii="Times New Roman" w:hAnsi="Times New Roman"/>
          <w:sz w:val="24"/>
          <w:szCs w:val="24"/>
        </w:rPr>
        <w:t>ä</w:t>
      </w:r>
      <w:r>
        <w:rPr>
          <w:rFonts w:ascii="Times New Roman" w:hAnsi="Times New Roman"/>
          <w:sz w:val="24"/>
          <w:szCs w:val="24"/>
          <w:lang w:val="sv-SE"/>
        </w:rPr>
        <w:t>rd). Genom att begr</w:t>
      </w:r>
      <w:r>
        <w:rPr>
          <w:rFonts w:ascii="Times New Roman" w:hAnsi="Times New Roman"/>
          <w:sz w:val="24"/>
          <w:szCs w:val="24"/>
        </w:rPr>
        <w:t>ä</w:t>
      </w:r>
      <w:r>
        <w:rPr>
          <w:rFonts w:ascii="Times New Roman" w:hAnsi="Times New Roman"/>
          <w:sz w:val="24"/>
          <w:szCs w:val="24"/>
          <w:lang w:val="sv-SE"/>
        </w:rPr>
        <w:t>nsa valen och flytta en del av musikskapandet fr</w:t>
      </w:r>
      <w:r>
        <w:rPr>
          <w:rFonts w:ascii="Times New Roman" w:hAnsi="Times New Roman"/>
          <w:sz w:val="24"/>
          <w:szCs w:val="24"/>
          <w:lang w:val="da-DK"/>
        </w:rPr>
        <w:t>å</w:t>
      </w:r>
      <w:r>
        <w:rPr>
          <w:rFonts w:ascii="Times New Roman" w:hAnsi="Times New Roman"/>
          <w:sz w:val="24"/>
          <w:szCs w:val="24"/>
          <w:lang w:val="sv-SE"/>
        </w:rPr>
        <w:t>n framförandefasen till kompositionsfasen</w:t>
      </w:r>
      <w:r>
        <w:rPr>
          <w:rFonts w:ascii="Times New Roman" w:hAnsi="Times New Roman"/>
          <w:color w:val="CE222B"/>
          <w:sz w:val="24"/>
          <w:szCs w:val="24"/>
          <w:lang w:val="sv-SE"/>
        </w:rPr>
        <w:t>,</w:t>
      </w:r>
      <w:r>
        <w:rPr>
          <w:rFonts w:ascii="Times New Roman" w:hAnsi="Times New Roman"/>
          <w:sz w:val="24"/>
          <w:szCs w:val="24"/>
          <w:lang w:val="sv-SE"/>
        </w:rPr>
        <w:t xml:space="preserve"> kan vi p</w:t>
      </w:r>
      <w:r>
        <w:rPr>
          <w:rFonts w:ascii="Times New Roman" w:hAnsi="Times New Roman"/>
          <w:sz w:val="24"/>
          <w:szCs w:val="24"/>
          <w:lang w:val="da-DK"/>
        </w:rPr>
        <w:t>å</w:t>
      </w:r>
      <w:r>
        <w:rPr>
          <w:rFonts w:ascii="Times New Roman" w:hAnsi="Times New Roman"/>
          <w:sz w:val="24"/>
          <w:szCs w:val="24"/>
          <w:lang w:val="sv-SE"/>
        </w:rPr>
        <w:t>verka den upplevda sv</w:t>
      </w:r>
      <w:r>
        <w:rPr>
          <w:rFonts w:ascii="Times New Roman" w:hAnsi="Times New Roman"/>
          <w:sz w:val="24"/>
          <w:szCs w:val="24"/>
          <w:lang w:val="da-DK"/>
        </w:rPr>
        <w:t>å</w:t>
      </w:r>
      <w:r>
        <w:rPr>
          <w:rFonts w:ascii="Times New Roman" w:hAnsi="Times New Roman"/>
          <w:sz w:val="24"/>
          <w:szCs w:val="24"/>
          <w:lang w:val="sv-SE"/>
        </w:rPr>
        <w:t>righeten att spela p</w:t>
      </w:r>
      <w:r>
        <w:rPr>
          <w:rFonts w:ascii="Times New Roman" w:hAnsi="Times New Roman"/>
          <w:sz w:val="24"/>
          <w:szCs w:val="24"/>
        </w:rPr>
        <w:t>å instrumentet/grä</w:t>
      </w:r>
      <w:r>
        <w:rPr>
          <w:rFonts w:ascii="Times New Roman" w:hAnsi="Times New Roman"/>
          <w:sz w:val="24"/>
          <w:szCs w:val="24"/>
          <w:lang w:val="sv-SE"/>
        </w:rPr>
        <w:t>nssnittet. Samtidigt har vi som utövare dock förlorat en del av v</w:t>
      </w:r>
      <w:r>
        <w:rPr>
          <w:rFonts w:ascii="Times New Roman" w:hAnsi="Times New Roman"/>
          <w:sz w:val="24"/>
          <w:szCs w:val="24"/>
          <w:lang w:val="da-DK"/>
        </w:rPr>
        <w:t>å</w:t>
      </w:r>
      <w:r>
        <w:rPr>
          <w:rFonts w:ascii="Times New Roman" w:hAnsi="Times New Roman"/>
          <w:sz w:val="24"/>
          <w:szCs w:val="24"/>
        </w:rPr>
        <w:t xml:space="preserve">r kontroll </w:t>
      </w:r>
      <w:r>
        <w:rPr>
          <w:rFonts w:ascii="Times New Roman" w:hAnsi="Times New Roman"/>
          <w:sz w:val="24"/>
          <w:szCs w:val="24"/>
          <w:lang w:val="sv-SE"/>
        </w:rPr>
        <w:t xml:space="preserve">över kompositionen. Viktiga estetiska val har redan gjorts. </w:t>
      </w:r>
    </w:p>
    <w:p>
      <w:pPr>
        <w:pStyle w:val="Frval"/>
        <w:shd w:val="clear" w:fill="FFFFFF"/>
        <w:bidi w:val="0"/>
        <w:spacing w:lineRule="auto" w:line="360"/>
        <w:ind w:left="0" w:right="567" w:firstLine="360"/>
        <w:jc w:val="left"/>
        <w:rPr>
          <w:rFonts w:ascii="Times New Roman" w:hAnsi="Times New Roman"/>
          <w:sz w:val="24"/>
          <w:szCs w:val="24"/>
          <w:lang w:val="sv-SE"/>
        </w:rPr>
      </w:pPr>
      <w:r>
        <w:rPr>
          <w:rFonts w:ascii="Times New Roman" w:hAnsi="Times New Roman"/>
          <w:sz w:val="24"/>
          <w:szCs w:val="24"/>
          <w:lang w:val="sv-SE"/>
        </w:rPr>
        <w:t xml:space="preserve">Vad </w:t>
      </w:r>
      <w:r>
        <w:rPr>
          <w:rFonts w:ascii="Times New Roman" w:hAnsi="Times New Roman"/>
          <w:sz w:val="24"/>
          <w:szCs w:val="24"/>
        </w:rPr>
        <w:t>är då egentligen poä</w:t>
      </w:r>
      <w:r>
        <w:rPr>
          <w:rFonts w:ascii="Times New Roman" w:hAnsi="Times New Roman"/>
          <w:sz w:val="24"/>
          <w:szCs w:val="24"/>
          <w:lang w:val="sv-SE"/>
        </w:rPr>
        <w:t>ngen med att l</w:t>
      </w:r>
      <w:r>
        <w:rPr>
          <w:rFonts w:ascii="Times New Roman" w:hAnsi="Times New Roman"/>
          <w:sz w:val="24"/>
          <w:szCs w:val="24"/>
          <w:lang w:val="da-DK"/>
        </w:rPr>
        <w:t>å</w:t>
      </w:r>
      <w:r>
        <w:rPr>
          <w:rFonts w:ascii="Times New Roman" w:hAnsi="Times New Roman"/>
          <w:sz w:val="24"/>
          <w:szCs w:val="24"/>
          <w:lang w:val="sv-SE"/>
        </w:rPr>
        <w:t>ta en del av valen i musikskapandet ske i framfö</w:t>
      </w:r>
      <w:r>
        <w:rPr>
          <w:rFonts w:ascii="Times New Roman" w:hAnsi="Times New Roman"/>
          <w:sz w:val="24"/>
          <w:szCs w:val="24"/>
        </w:rPr>
        <w:t>randet av en publik som i bä</w:t>
      </w:r>
      <w:r>
        <w:rPr>
          <w:rFonts w:ascii="Times New Roman" w:hAnsi="Times New Roman"/>
          <w:sz w:val="24"/>
          <w:szCs w:val="24"/>
          <w:lang w:val="sv-SE"/>
        </w:rPr>
        <w:t xml:space="preserve">sta fall har </w:t>
      </w:r>
      <w:ins w:id="212" w:author="Henrik Frisk" w:date="2017-04-03T18:29:00Z">
        <w:r>
          <w:rPr>
            <w:rFonts w:ascii="Times New Roman" w:hAnsi="Times New Roman"/>
            <w:sz w:val="24"/>
            <w:szCs w:val="24"/>
            <w:lang w:val="sv-SE"/>
          </w:rPr>
          <w:t xml:space="preserve">någon slags kunskap om, eller </w:t>
        </w:r>
      </w:ins>
      <w:del w:id="213" w:author="Henrik Frisk" w:date="2017-04-03T18:29:00Z">
        <w:r>
          <w:rPr>
            <w:rFonts w:ascii="Times New Roman" w:hAnsi="Times New Roman"/>
            <w:sz w:val="24"/>
            <w:szCs w:val="24"/>
            <w:lang w:val="sv-SE"/>
          </w:rPr>
          <w:delText xml:space="preserve">en </w:delText>
        </w:r>
      </w:del>
      <w:r>
        <w:rPr>
          <w:rFonts w:ascii="Times New Roman" w:hAnsi="Times New Roman"/>
          <w:sz w:val="24"/>
          <w:szCs w:val="24"/>
          <w:lang w:val="sv-SE"/>
        </w:rPr>
        <w:t xml:space="preserve">tidigare relation till musik </w:t>
      </w:r>
      <w:r>
        <w:rPr>
          <w:rFonts w:ascii="Times New Roman" w:hAnsi="Times New Roman"/>
          <w:sz w:val="24"/>
          <w:szCs w:val="24"/>
        </w:rPr>
        <w:t>– i sä</w:t>
      </w:r>
      <w:r>
        <w:rPr>
          <w:rFonts w:ascii="Times New Roman" w:hAnsi="Times New Roman"/>
          <w:sz w:val="24"/>
          <w:szCs w:val="24"/>
          <w:lang w:val="sv-SE"/>
        </w:rPr>
        <w:t>msta fall ingen relation</w:t>
      </w:r>
      <w:ins w:id="214" w:author="Henrik Frisk" w:date="2017-04-03T18:29:00Z">
        <w:r>
          <w:rPr>
            <w:rFonts w:ascii="Times New Roman" w:hAnsi="Times New Roman"/>
            <w:sz w:val="24"/>
            <w:szCs w:val="24"/>
            <w:lang w:val="sv-SE"/>
          </w:rPr>
          <w:t xml:space="preserve"> </w:t>
        </w:r>
      </w:ins>
      <w:ins w:id="215" w:author="Henrik Frisk" w:date="2017-04-03T18:29:00Z">
        <w:r>
          <w:rPr>
            <w:rFonts w:ascii="Times New Roman" w:hAnsi="Times New Roman"/>
            <w:sz w:val="24"/>
            <w:szCs w:val="24"/>
            <w:lang w:val="sv-SE"/>
          </w:rPr>
          <w:t xml:space="preserve">eller kunskap </w:t>
        </w:r>
      </w:ins>
      <w:del w:id="216" w:author="Henrik Frisk" w:date="2017-04-03T18:30:00Z">
        <w:r>
          <w:rPr>
            <w:rFonts w:ascii="Times New Roman" w:hAnsi="Times New Roman"/>
            <w:sz w:val="24"/>
            <w:szCs w:val="24"/>
            <w:lang w:val="sv-SE"/>
          </w:rPr>
          <w:delText xml:space="preserve"> till den</w:delText>
        </w:r>
      </w:del>
      <w:r>
        <w:rPr>
          <w:rFonts w:ascii="Times New Roman" w:hAnsi="Times New Roman"/>
          <w:sz w:val="24"/>
          <w:szCs w:val="24"/>
          <w:lang w:val="sv-SE"/>
        </w:rPr>
        <w:t xml:space="preserve"> alls? Varför inte gö</w:t>
      </w:r>
      <w:r>
        <w:rPr>
          <w:rFonts w:ascii="Times New Roman" w:hAnsi="Times New Roman"/>
          <w:sz w:val="24"/>
          <w:szCs w:val="24"/>
        </w:rPr>
        <w:t>ra fä</w:t>
      </w:r>
      <w:r>
        <w:rPr>
          <w:rFonts w:ascii="Times New Roman" w:hAnsi="Times New Roman"/>
          <w:sz w:val="24"/>
          <w:szCs w:val="24"/>
          <w:lang w:val="sv-SE"/>
        </w:rPr>
        <w:t>rdigt musiken, l</w:t>
      </w:r>
      <w:r>
        <w:rPr>
          <w:rFonts w:ascii="Times New Roman" w:hAnsi="Times New Roman"/>
          <w:sz w:val="24"/>
          <w:szCs w:val="24"/>
          <w:lang w:val="da-DK"/>
        </w:rPr>
        <w:t>å</w:t>
      </w:r>
      <w:r>
        <w:rPr>
          <w:rFonts w:ascii="Times New Roman" w:hAnsi="Times New Roman"/>
          <w:sz w:val="24"/>
          <w:szCs w:val="24"/>
          <w:lang w:val="sv-SE"/>
        </w:rPr>
        <w:t>ta den vara fixerad i sin egen relativa tid och bara spela upp den? Fr</w:t>
      </w:r>
      <w:r>
        <w:rPr>
          <w:rFonts w:ascii="Times New Roman" w:hAnsi="Times New Roman"/>
          <w:sz w:val="24"/>
          <w:szCs w:val="24"/>
          <w:lang w:val="da-DK"/>
        </w:rPr>
        <w:t>å</w:t>
      </w:r>
      <w:r>
        <w:rPr>
          <w:rFonts w:ascii="Times New Roman" w:hAnsi="Times New Roman"/>
          <w:sz w:val="24"/>
          <w:szCs w:val="24"/>
        </w:rPr>
        <w:t>gan ä</w:t>
      </w:r>
      <w:r>
        <w:rPr>
          <w:rFonts w:ascii="Times New Roman" w:hAnsi="Times New Roman"/>
          <w:sz w:val="24"/>
          <w:szCs w:val="24"/>
          <w:lang w:val="sv-SE"/>
        </w:rPr>
        <w:t>r felaktigt st</w:t>
      </w:r>
      <w:r>
        <w:rPr>
          <w:rFonts w:ascii="Times New Roman" w:hAnsi="Times New Roman"/>
          <w:sz w:val="24"/>
          <w:szCs w:val="24"/>
        </w:rPr>
        <w:t>ä</w:t>
      </w:r>
      <w:r>
        <w:rPr>
          <w:rFonts w:ascii="Times New Roman" w:hAnsi="Times New Roman"/>
          <w:sz w:val="24"/>
          <w:szCs w:val="24"/>
          <w:lang w:val="sv-SE"/>
        </w:rPr>
        <w:t xml:space="preserve">lld och </w:t>
      </w:r>
      <w:del w:id="217" w:author="Henrik Frisk" w:date="2017-04-03T18:30:00Z">
        <w:r>
          <w:rPr>
            <w:rFonts w:ascii="Times New Roman" w:hAnsi="Times New Roman"/>
            <w:sz w:val="24"/>
            <w:szCs w:val="24"/>
            <w:lang w:val="sv-SE"/>
          </w:rPr>
          <w:delText>är</w:delText>
        </w:r>
      </w:del>
      <w:ins w:id="218" w:author="Henrik Frisk" w:date="2017-04-03T18:30:00Z">
        <w:r>
          <w:rPr>
            <w:rFonts w:ascii="Times New Roman" w:hAnsi="Times New Roman"/>
            <w:sz w:val="24"/>
            <w:szCs w:val="24"/>
          </w:rPr>
          <w:t>kan</w:t>
        </w:r>
      </w:ins>
      <w:r>
        <w:rPr>
          <w:rFonts w:ascii="Times New Roman" w:hAnsi="Times New Roman"/>
          <w:sz w:val="24"/>
          <w:szCs w:val="24"/>
        </w:rPr>
        <w:t xml:space="preserve"> jämf</w:t>
      </w:r>
      <w:r>
        <w:rPr>
          <w:rFonts w:ascii="Times New Roman" w:hAnsi="Times New Roman"/>
          <w:sz w:val="24"/>
          <w:szCs w:val="24"/>
          <w:lang w:val="sv-SE"/>
        </w:rPr>
        <w:t>ö</w:t>
      </w:r>
      <w:ins w:id="219" w:author="Henrik Frisk" w:date="2017-04-03T18:30:00Z">
        <w:r>
          <w:rPr>
            <w:rFonts w:ascii="Times New Roman" w:hAnsi="Times New Roman"/>
            <w:sz w:val="24"/>
            <w:szCs w:val="24"/>
            <w:lang w:val="sv-SE"/>
          </w:rPr>
          <w:t>ras</w:t>
        </w:r>
      </w:ins>
      <w:del w:id="220" w:author="Henrik Frisk" w:date="2017-04-03T18:30:00Z">
        <w:r>
          <w:rPr>
            <w:rFonts w:ascii="Times New Roman" w:hAnsi="Times New Roman"/>
            <w:sz w:val="24"/>
            <w:szCs w:val="24"/>
            <w:lang w:val="sv-SE"/>
          </w:rPr>
          <w:delText>rbar</w:delText>
        </w:r>
      </w:del>
      <w:r>
        <w:rPr>
          <w:rFonts w:ascii="Times New Roman" w:hAnsi="Times New Roman"/>
          <w:sz w:val="24"/>
          <w:szCs w:val="24"/>
          <w:lang w:val="sv-SE"/>
        </w:rPr>
        <w:t xml:space="preserve"> med att</w:t>
      </w:r>
      <w:ins w:id="221" w:author="Henrik Frisk" w:date="2017-04-03T18:30:00Z">
        <w:r>
          <w:rPr>
            <w:rFonts w:ascii="Times New Roman" w:hAnsi="Times New Roman"/>
            <w:sz w:val="24"/>
            <w:szCs w:val="24"/>
            <w:lang w:val="sv-SE"/>
          </w:rPr>
          <w:t xml:space="preserve"> </w:t>
        </w:r>
      </w:ins>
      <w:ins w:id="222" w:author="Henrik Frisk" w:date="2017-04-03T18:30:00Z">
        <w:r>
          <w:rPr>
            <w:rFonts w:ascii="Times New Roman" w:hAnsi="Times New Roman"/>
            <w:sz w:val="24"/>
            <w:szCs w:val="24"/>
            <w:lang w:val="sv-SE"/>
          </w:rPr>
          <w:t>ställa sig</w:t>
        </w:r>
      </w:ins>
      <w:r>
        <w:rPr>
          <w:rFonts w:ascii="Times New Roman" w:hAnsi="Times New Roman"/>
          <w:sz w:val="24"/>
          <w:szCs w:val="24"/>
          <w:lang w:val="sv-SE"/>
        </w:rPr>
        <w:t xml:space="preserve"> fr</w:t>
      </w:r>
      <w:r>
        <w:rPr>
          <w:rFonts w:ascii="Times New Roman" w:hAnsi="Times New Roman"/>
          <w:sz w:val="24"/>
          <w:szCs w:val="24"/>
          <w:lang w:val="da-DK"/>
        </w:rPr>
        <w:t>å</w:t>
      </w:r>
      <w:r>
        <w:rPr>
          <w:rFonts w:ascii="Times New Roman" w:hAnsi="Times New Roman"/>
          <w:sz w:val="24"/>
          <w:szCs w:val="24"/>
          <w:lang w:val="sv-SE"/>
        </w:rPr>
        <w:t>ga</w:t>
      </w:r>
      <w:ins w:id="223" w:author="Henrik Frisk" w:date="2017-04-03T18:30:00Z">
        <w:r>
          <w:rPr>
            <w:rFonts w:ascii="Times New Roman" w:hAnsi="Times New Roman"/>
            <w:sz w:val="24"/>
            <w:szCs w:val="24"/>
            <w:lang w:val="sv-SE"/>
          </w:rPr>
          <w:t>n</w:t>
        </w:r>
      </w:ins>
      <w:del w:id="224" w:author="Henrik Frisk" w:date="2017-04-03T18:30:00Z">
        <w:r>
          <w:rPr>
            <w:rFonts w:ascii="Times New Roman" w:hAnsi="Times New Roman"/>
            <w:sz w:val="24"/>
            <w:szCs w:val="24"/>
            <w:lang w:val="sv-SE"/>
          </w:rPr>
          <w:delText xml:space="preserve"> sig</w:delText>
        </w:r>
      </w:del>
      <w:r>
        <w:rPr>
          <w:rFonts w:ascii="Times New Roman" w:hAnsi="Times New Roman"/>
          <w:sz w:val="24"/>
          <w:szCs w:val="24"/>
          <w:lang w:val="sv-SE"/>
        </w:rPr>
        <w:t xml:space="preserve"> varför ett visst stycke musik </w:t>
      </w:r>
      <w:r>
        <w:rPr>
          <w:rFonts w:ascii="Times New Roman" w:hAnsi="Times New Roman"/>
          <w:sz w:val="24"/>
          <w:szCs w:val="24"/>
        </w:rPr>
        <w:t>ä</w:t>
      </w:r>
      <w:r>
        <w:rPr>
          <w:rFonts w:ascii="Times New Roman" w:hAnsi="Times New Roman"/>
          <w:sz w:val="24"/>
          <w:szCs w:val="24"/>
          <w:lang w:val="da-DK"/>
        </w:rPr>
        <w:t>r skrivet f</w:t>
      </w:r>
      <w:r>
        <w:rPr>
          <w:rFonts w:ascii="Times New Roman" w:hAnsi="Times New Roman"/>
          <w:sz w:val="24"/>
          <w:szCs w:val="24"/>
          <w:lang w:val="sv-SE"/>
        </w:rPr>
        <w:t>ö</w:t>
      </w:r>
      <w:r>
        <w:rPr>
          <w:rFonts w:ascii="Times New Roman" w:hAnsi="Times New Roman"/>
          <w:sz w:val="24"/>
          <w:szCs w:val="24"/>
        </w:rPr>
        <w:t>r str</w:t>
      </w:r>
      <w:r>
        <w:rPr>
          <w:rFonts w:ascii="Times New Roman" w:hAnsi="Times New Roman"/>
          <w:sz w:val="24"/>
          <w:szCs w:val="24"/>
          <w:lang w:val="da-DK"/>
        </w:rPr>
        <w:t>å</w:t>
      </w:r>
      <w:r>
        <w:rPr>
          <w:rFonts w:ascii="Times New Roman" w:hAnsi="Times New Roman"/>
          <w:sz w:val="24"/>
          <w:szCs w:val="24"/>
          <w:lang w:val="sv-SE"/>
        </w:rPr>
        <w:t xml:space="preserve">kkvartett och inte jazzkvintett. </w:t>
      </w:r>
      <w:ins w:id="225" w:author="Henrik Frisk" w:date="2017-04-03T18:31:00Z">
        <w:r>
          <w:rPr>
            <w:rFonts w:ascii="Times New Roman" w:hAnsi="Times New Roman"/>
            <w:sz w:val="24"/>
            <w:szCs w:val="24"/>
            <w:lang w:val="sv-SE"/>
          </w:rPr>
          <w:t>Stråkkvartetten är skriven för den besättningen för att det ligger i musikens natur. Det finns inte en generell musik som kan appliceras på olika besättningar och det finns inte en musik som lika gärna kan vara interaktiv som fixerad.</w:t>
        </w:r>
      </w:ins>
      <w:ins w:id="226" w:author="Henrik Frisk" w:date="2017-04-03T18:33:00Z">
        <w:r>
          <w:rPr>
            <w:rFonts w:ascii="Times New Roman" w:hAnsi="Times New Roman"/>
            <w:sz w:val="24"/>
            <w:szCs w:val="24"/>
            <w:lang w:val="sv-SE"/>
          </w:rPr>
          <w:t xml:space="preserve"> </w:t>
        </w:r>
      </w:ins>
      <w:r>
        <w:rPr>
          <w:rFonts w:ascii="Times New Roman" w:hAnsi="Times New Roman"/>
          <w:sz w:val="24"/>
          <w:szCs w:val="24"/>
          <w:lang w:val="sv-SE"/>
        </w:rPr>
        <w:t>Elektroakustisk musik</w:t>
      </w:r>
      <w:ins w:id="227" w:author="Henrik Frisk" w:date="2017-04-03T18:33:00Z">
        <w:r>
          <w:rPr>
            <w:rFonts w:ascii="Times New Roman" w:hAnsi="Times New Roman"/>
            <w:sz w:val="24"/>
            <w:szCs w:val="24"/>
            <w:lang w:val="sv-SE"/>
          </w:rPr>
          <w:t xml:space="preserve">, </w:t>
        </w:r>
      </w:ins>
      <w:ins w:id="228" w:author="Henrik Frisk" w:date="2017-04-03T18:33:00Z">
        <w:r>
          <w:rPr>
            <w:rFonts w:ascii="Times New Roman" w:hAnsi="Times New Roman"/>
            <w:sz w:val="24"/>
            <w:szCs w:val="24"/>
            <w:lang w:val="sv-SE"/>
          </w:rPr>
          <w:t>till exempel,</w:t>
        </w:r>
      </w:ins>
      <w:r>
        <w:rPr>
          <w:rFonts w:ascii="Times New Roman" w:hAnsi="Times New Roman"/>
          <w:sz w:val="24"/>
          <w:szCs w:val="24"/>
          <w:lang w:val="sv-SE"/>
        </w:rPr>
        <w:t xml:space="preserve"> som spelas upp utan interaktivitet </w:t>
      </w:r>
      <w:r>
        <w:rPr>
          <w:rFonts w:ascii="Times New Roman" w:hAnsi="Times New Roman"/>
          <w:sz w:val="24"/>
          <w:szCs w:val="24"/>
        </w:rPr>
        <w:t>ä</w:t>
      </w:r>
      <w:r>
        <w:rPr>
          <w:rFonts w:ascii="Times New Roman" w:hAnsi="Times New Roman"/>
          <w:sz w:val="24"/>
          <w:szCs w:val="24"/>
          <w:lang w:val="da-DK"/>
        </w:rPr>
        <w:t xml:space="preserve">r en </w:t>
      </w:r>
      <w:commentRangeStart w:id="52"/>
      <w:r>
        <w:rPr>
          <w:rFonts w:ascii="Times New Roman" w:hAnsi="Times New Roman"/>
          <w:sz w:val="24"/>
          <w:szCs w:val="24"/>
        </w:rPr>
        <w:t>estetisk kategori</w:t>
      </w:r>
      <w:del w:id="229" w:author="Henrik Frisk" w:date="2017-04-03T18:35:00Z">
        <w:r>
          <w:rPr>
            <w:rFonts w:ascii="Times New Roman" w:hAnsi="Times New Roman"/>
            <w:sz w:val="24"/>
            <w:szCs w:val="24"/>
          </w:rPr>
          <w:commentReference w:id="53"/>
        </w:r>
      </w:del>
      <w:del w:id="230" w:author="Henrik Frisk" w:date="2017-04-03T18:35:00Z">
        <w:r>
          <w:rPr>
            <w:rFonts w:ascii="Times New Roman" w:hAnsi="Times New Roman"/>
            <w:sz w:val="24"/>
            <w:szCs w:val="24"/>
          </w:rPr>
          <w:commentReference w:id="54"/>
        </w:r>
      </w:del>
      <w:commentRangeEnd w:id="52"/>
      <w:r>
        <w:commentReference w:id="52"/>
      </w:r>
      <w:r>
        <w:rPr>
          <w:rFonts w:ascii="Times New Roman" w:hAnsi="Times New Roman"/>
          <w:sz w:val="24"/>
          <w:szCs w:val="24"/>
          <w:lang w:val="sv-SE"/>
        </w:rPr>
        <w:t xml:space="preserve"> som har lite att gö</w:t>
      </w:r>
      <w:r>
        <w:rPr>
          <w:rFonts w:ascii="Times New Roman" w:hAnsi="Times New Roman"/>
          <w:sz w:val="24"/>
          <w:szCs w:val="24"/>
        </w:rPr>
        <w:t xml:space="preserve">ra med den </w:t>
      </w:r>
      <w:ins w:id="231" w:author="Henrik Frisk" w:date="2017-04-03T18:30:00Z">
        <w:r>
          <w:rPr>
            <w:rFonts w:ascii="Times New Roman" w:hAnsi="Times New Roman"/>
            <w:sz w:val="24"/>
            <w:szCs w:val="24"/>
          </w:rPr>
          <w:t xml:space="preserve">musik </w:t>
        </w:r>
      </w:ins>
      <w:r>
        <w:rPr>
          <w:rFonts w:ascii="Times New Roman" w:hAnsi="Times New Roman"/>
          <w:sz w:val="24"/>
          <w:szCs w:val="24"/>
        </w:rPr>
        <w:t>som bygger på interaktivitet</w:t>
      </w:r>
      <w:r>
        <w:rPr>
          <w:rFonts w:ascii="Times New Roman" w:hAnsi="Times New Roman"/>
          <w:color w:val="CE222B"/>
          <w:sz w:val="24"/>
          <w:szCs w:val="24"/>
          <w:lang w:val="sv-SE"/>
        </w:rPr>
        <w:t>,</w:t>
      </w:r>
      <w:r>
        <w:rPr>
          <w:rFonts w:ascii="Times New Roman" w:hAnsi="Times New Roman"/>
          <w:sz w:val="24"/>
          <w:szCs w:val="24"/>
          <w:lang w:val="sv-SE"/>
        </w:rPr>
        <w:t xml:space="preserve"> likt </w:t>
      </w:r>
      <w:ins w:id="232" w:author="Henrik Frisk" w:date="2017-04-03T18:31:00Z">
        <w:r>
          <w:rPr>
            <w:rFonts w:ascii="Times New Roman" w:hAnsi="Times New Roman"/>
            <w:sz w:val="24"/>
            <w:szCs w:val="24"/>
            <w:lang w:val="sv-SE"/>
          </w:rPr>
          <w:t xml:space="preserve">Compoz som vi </w:t>
        </w:r>
      </w:ins>
      <w:del w:id="233" w:author="Henrik Frisk" w:date="2017-04-03T18:31:00Z">
        <w:r>
          <w:rPr>
            <w:rFonts w:ascii="Times New Roman" w:hAnsi="Times New Roman"/>
            <w:sz w:val="24"/>
            <w:szCs w:val="24"/>
            <w:lang w:val="sv-SE"/>
          </w:rPr>
          <w:delText xml:space="preserve">den vi </w:delText>
        </w:r>
      </w:del>
      <w:r>
        <w:rPr>
          <w:rFonts w:ascii="Times New Roman" w:hAnsi="Times New Roman"/>
          <w:sz w:val="24"/>
          <w:szCs w:val="24"/>
          <w:lang w:val="sv-SE"/>
        </w:rPr>
        <w:t>diskuterar h</w:t>
      </w:r>
      <w:r>
        <w:rPr>
          <w:rFonts w:ascii="Times New Roman" w:hAnsi="Times New Roman"/>
          <w:sz w:val="24"/>
          <w:szCs w:val="24"/>
        </w:rPr>
        <w:t>är. Det interaktiva elementet i interaktiv musik ä</w:t>
      </w:r>
      <w:r>
        <w:rPr>
          <w:rFonts w:ascii="Times New Roman" w:hAnsi="Times New Roman"/>
          <w:sz w:val="24"/>
          <w:szCs w:val="24"/>
          <w:lang w:val="sv-SE"/>
        </w:rPr>
        <w:t>r en del av musikens meningsskapande. Att fö</w:t>
      </w:r>
      <w:r>
        <w:rPr>
          <w:rFonts w:ascii="Times New Roman" w:hAnsi="Times New Roman"/>
          <w:sz w:val="24"/>
          <w:szCs w:val="24"/>
        </w:rPr>
        <w:t xml:space="preserve">rstå </w:t>
      </w:r>
      <w:r>
        <w:rPr>
          <w:rFonts w:ascii="Times New Roman" w:hAnsi="Times New Roman"/>
          <w:sz w:val="24"/>
          <w:szCs w:val="24"/>
          <w:lang w:val="sv-SE"/>
        </w:rPr>
        <w:t xml:space="preserve">att man som lyssnare </w:t>
      </w:r>
      <w:r>
        <w:rPr>
          <w:rFonts w:ascii="Times New Roman" w:hAnsi="Times New Roman"/>
          <w:sz w:val="24"/>
          <w:szCs w:val="24"/>
        </w:rPr>
        <w:t>ä</w:t>
      </w:r>
      <w:r>
        <w:rPr>
          <w:rFonts w:ascii="Times New Roman" w:hAnsi="Times New Roman"/>
          <w:sz w:val="24"/>
          <w:szCs w:val="24"/>
          <w:lang w:val="sv-SE"/>
        </w:rPr>
        <w:t xml:space="preserve">r medskapare av musiken </w:t>
      </w:r>
      <w:r>
        <w:rPr>
          <w:rFonts w:ascii="Times New Roman" w:hAnsi="Times New Roman"/>
          <w:sz w:val="24"/>
          <w:szCs w:val="24"/>
        </w:rPr>
        <w:t>är n</w:t>
      </w:r>
      <w:r>
        <w:rPr>
          <w:rFonts w:ascii="Times New Roman" w:hAnsi="Times New Roman"/>
          <w:sz w:val="24"/>
          <w:szCs w:val="24"/>
          <w:lang w:val="da-DK"/>
        </w:rPr>
        <w:t>å</w:t>
      </w:r>
      <w:r>
        <w:rPr>
          <w:rFonts w:ascii="Times New Roman" w:hAnsi="Times New Roman"/>
          <w:sz w:val="24"/>
          <w:szCs w:val="24"/>
          <w:lang w:val="sv-SE"/>
        </w:rPr>
        <w:t>got som p</w:t>
      </w:r>
      <w:r>
        <w:rPr>
          <w:rFonts w:ascii="Times New Roman" w:hAnsi="Times New Roman"/>
          <w:sz w:val="24"/>
          <w:szCs w:val="24"/>
          <w:lang w:val="da-DK"/>
        </w:rPr>
        <w:t>å</w:t>
      </w:r>
      <w:r>
        <w:rPr>
          <w:rFonts w:ascii="Times New Roman" w:hAnsi="Times New Roman"/>
          <w:sz w:val="24"/>
          <w:szCs w:val="24"/>
          <w:lang w:val="sv-SE"/>
        </w:rPr>
        <w:t>verkar lyssnandet p</w:t>
      </w:r>
      <w:r>
        <w:rPr>
          <w:rFonts w:ascii="Times New Roman" w:hAnsi="Times New Roman"/>
          <w:sz w:val="24"/>
          <w:szCs w:val="24"/>
        </w:rPr>
        <w:t>å ett helt fundamentalt plan. Det triggar ig</w:t>
      </w:r>
      <w:r>
        <w:rPr>
          <w:rFonts w:ascii="Times New Roman" w:hAnsi="Times New Roman"/>
          <w:sz w:val="24"/>
          <w:szCs w:val="24"/>
          <w:lang w:val="da-DK"/>
        </w:rPr>
        <w:t>å</w:t>
      </w:r>
      <w:r>
        <w:rPr>
          <w:rFonts w:ascii="Times New Roman" w:hAnsi="Times New Roman"/>
          <w:sz w:val="24"/>
          <w:szCs w:val="24"/>
          <w:lang w:val="sv-SE"/>
        </w:rPr>
        <w:t>ng en kroppslig dimension av det tidigare n</w:t>
      </w:r>
      <w:r>
        <w:rPr>
          <w:rFonts w:ascii="Times New Roman" w:hAnsi="Times New Roman"/>
          <w:sz w:val="24"/>
          <w:szCs w:val="24"/>
        </w:rPr>
        <w:t>ä</w:t>
      </w:r>
      <w:r>
        <w:rPr>
          <w:rFonts w:ascii="Times New Roman" w:hAnsi="Times New Roman"/>
          <w:sz w:val="24"/>
          <w:szCs w:val="24"/>
          <w:lang w:val="sv-SE"/>
        </w:rPr>
        <w:t>mnda t</w:t>
      </w:r>
      <w:r>
        <w:rPr>
          <w:rFonts w:ascii="Times New Roman" w:hAnsi="Times New Roman"/>
          <w:sz w:val="24"/>
          <w:szCs w:val="24"/>
        </w:rPr>
        <w:t>ä</w:t>
      </w:r>
      <w:r>
        <w:rPr>
          <w:rFonts w:ascii="Times New Roman" w:hAnsi="Times New Roman"/>
          <w:sz w:val="24"/>
          <w:szCs w:val="24"/>
          <w:lang w:val="sv-SE"/>
        </w:rPr>
        <w:t>nkande-genom-</w:t>
      </w:r>
      <w:ins w:id="234" w:author="Henrik Frisk" w:date="2017-04-03T18:35:00Z">
        <w:r>
          <w:rPr>
            <w:rFonts w:ascii="Times New Roman" w:hAnsi="Times New Roman"/>
            <w:sz w:val="24"/>
            <w:szCs w:val="24"/>
            <w:lang w:val="sv-SE"/>
          </w:rPr>
          <w:t>lyssnande</w:t>
        </w:r>
      </w:ins>
      <w:del w:id="235" w:author="Henrik Frisk" w:date="2017-04-03T18:35:00Z">
        <w:r>
          <w:rPr>
            <w:rFonts w:ascii="Times New Roman" w:hAnsi="Times New Roman"/>
            <w:sz w:val="24"/>
            <w:szCs w:val="24"/>
            <w:lang w:val="sv-SE"/>
          </w:rPr>
          <w:delText>performativitet</w:delText>
        </w:r>
      </w:del>
      <w:r>
        <w:rPr>
          <w:rFonts w:ascii="Times New Roman" w:hAnsi="Times New Roman"/>
          <w:sz w:val="24"/>
          <w:szCs w:val="24"/>
          <w:lang w:val="sv-SE"/>
        </w:rPr>
        <w:t xml:space="preserve">. </w:t>
      </w:r>
      <w:ins w:id="236" w:author="Henrik Frisk" w:date="2017-04-03T18:38:00Z">
        <w:r>
          <w:rPr>
            <w:rFonts w:ascii="Times New Roman" w:hAnsi="Times New Roman"/>
            <w:sz w:val="24"/>
            <w:szCs w:val="24"/>
            <w:lang w:val="sv-SE"/>
          </w:rPr>
          <w:t xml:space="preserve">Återigen, </w:t>
        </w:r>
      </w:ins>
      <w:del w:id="237" w:author="Henrik Frisk" w:date="2017-04-03T18:38:00Z">
        <w:r>
          <w:rPr>
            <w:rFonts w:ascii="Times New Roman" w:hAnsi="Times New Roman"/>
            <w:sz w:val="24"/>
            <w:szCs w:val="24"/>
            <w:lang w:val="sv-SE"/>
          </w:rPr>
          <w:delText xml:space="preserve">Att </w:delText>
        </w:r>
      </w:del>
      <w:del w:id="238" w:author="Henrik Frisk" w:date="2017-04-03T18:38:00Z">
        <w:r>
          <w:rPr>
            <w:rFonts w:ascii="Times New Roman" w:hAnsi="Times New Roman"/>
            <w:color w:val="CE222B"/>
            <w:sz w:val="24"/>
            <w:szCs w:val="24"/>
            <w:lang w:val="sv-SE"/>
          </w:rPr>
          <w:delText>man</w:delText>
        </w:r>
      </w:del>
      <w:del w:id="239" w:author="Henrik Frisk" w:date="2017-04-03T18:38:00Z">
        <w:r>
          <w:rPr>
            <w:rFonts w:ascii="Times New Roman" w:hAnsi="Times New Roman"/>
            <w:sz w:val="24"/>
            <w:szCs w:val="24"/>
            <w:lang w:val="sv-SE"/>
          </w:rPr>
          <w:delText xml:space="preserve"> </w:delText>
        </w:r>
      </w:del>
      <w:commentRangeStart w:id="55"/>
      <w:r>
        <w:rPr>
          <w:rFonts w:ascii="Times New Roman" w:hAnsi="Times New Roman"/>
          <w:sz w:val="24"/>
          <w:szCs w:val="24"/>
          <w:lang w:val="sv-SE"/>
        </w:rPr>
        <w:t xml:space="preserve">är </w:t>
      </w:r>
      <w:ins w:id="240" w:author="Henrik Frisk" w:date="2017-04-03T18:39:00Z">
        <w:r>
          <w:rPr>
            <w:rFonts w:ascii="Times New Roman" w:hAnsi="Times New Roman"/>
            <w:sz w:val="24"/>
            <w:szCs w:val="24"/>
            <w:lang w:val="sv-SE"/>
          </w:rPr>
          <w:t xml:space="preserve">man </w:t>
        </w:r>
      </w:ins>
      <w:r>
        <w:rPr>
          <w:rFonts w:ascii="Times New Roman" w:hAnsi="Times New Roman"/>
          <w:sz w:val="24"/>
          <w:szCs w:val="24"/>
          <w:lang w:val="sv-SE"/>
        </w:rPr>
        <w:t xml:space="preserve">kroppsligt engagerad i en musik </w:t>
      </w:r>
      <w:del w:id="241" w:author="Henrik Frisk" w:date="2017-04-03T18:39:00Z">
        <w:r>
          <w:rPr>
            <w:rFonts w:ascii="Times New Roman" w:hAnsi="Times New Roman"/>
            <w:sz w:val="24"/>
            <w:szCs w:val="24"/>
            <w:lang w:val="sv-SE"/>
          </w:rPr>
          <w:delText xml:space="preserve">gör att </w:delText>
        </w:r>
      </w:del>
      <w:del w:id="242" w:author="Henrik Frisk" w:date="2017-04-03T18:39:00Z">
        <w:r>
          <w:rPr>
            <w:rFonts w:ascii="Times New Roman" w:hAnsi="Times New Roman"/>
            <w:color w:val="CE222B"/>
            <w:sz w:val="24"/>
            <w:szCs w:val="24"/>
            <w:lang w:val="sv-SE"/>
          </w:rPr>
          <w:delText>man</w:delText>
        </w:r>
      </w:del>
      <w:del w:id="243" w:author="Henrik Frisk" w:date="2017-04-03T18:39:00Z">
        <w:r>
          <w:rPr>
            <w:rFonts w:ascii="Times New Roman" w:hAnsi="Times New Roman"/>
            <w:sz w:val="24"/>
            <w:szCs w:val="24"/>
            <w:lang w:val="sv-SE"/>
          </w:rPr>
          <w:delText xml:space="preserve"> </w:delText>
        </w:r>
      </w:del>
      <w:r>
        <w:rPr>
          <w:rFonts w:ascii="Times New Roman" w:hAnsi="Times New Roman"/>
          <w:sz w:val="24"/>
          <w:szCs w:val="24"/>
        </w:rPr>
        <w:t>h</w:t>
      </w:r>
      <w:r>
        <w:rPr>
          <w:rFonts w:ascii="Times New Roman" w:hAnsi="Times New Roman"/>
          <w:sz w:val="24"/>
          <w:szCs w:val="24"/>
          <w:lang w:val="sv-SE"/>
        </w:rPr>
        <w:t>ör och fö</w:t>
      </w:r>
      <w:r>
        <w:rPr>
          <w:rFonts w:ascii="Times New Roman" w:hAnsi="Times New Roman"/>
          <w:sz w:val="24"/>
          <w:szCs w:val="24"/>
        </w:rPr>
        <w:t>rst</w:t>
      </w:r>
      <w:r>
        <w:rPr>
          <w:rFonts w:ascii="Times New Roman" w:hAnsi="Times New Roman"/>
          <w:sz w:val="24"/>
          <w:szCs w:val="24"/>
          <w:lang w:val="da-DK"/>
        </w:rPr>
        <w:t>å</w:t>
      </w:r>
      <w:r>
        <w:rPr>
          <w:rFonts w:ascii="Times New Roman" w:hAnsi="Times New Roman"/>
          <w:sz w:val="24"/>
          <w:szCs w:val="24"/>
          <w:lang w:val="sv-SE"/>
        </w:rPr>
        <w:t xml:space="preserve">r </w:t>
      </w:r>
      <w:ins w:id="244" w:author="Henrik Frisk" w:date="2017-04-03T18:39:00Z">
        <w:r>
          <w:rPr>
            <w:rFonts w:ascii="Times New Roman" w:hAnsi="Times New Roman"/>
            <w:sz w:val="24"/>
            <w:szCs w:val="24"/>
            <w:lang w:val="sv-SE"/>
          </w:rPr>
          <w:t xml:space="preserve">man </w:t>
        </w:r>
      </w:ins>
      <w:r>
        <w:rPr>
          <w:rFonts w:ascii="Times New Roman" w:hAnsi="Times New Roman"/>
          <w:sz w:val="24"/>
          <w:szCs w:val="24"/>
          <w:lang w:val="sv-SE"/>
        </w:rPr>
        <w:t xml:space="preserve">den musiken annorlunda </w:t>
      </w:r>
      <w:r>
        <w:rPr>
          <w:rFonts w:ascii="Times New Roman" w:hAnsi="Times New Roman"/>
          <w:sz w:val="24"/>
          <w:szCs w:val="24"/>
        </w:rPr>
        <w:t>ä</w:t>
      </w:r>
      <w:r>
        <w:rPr>
          <w:rFonts w:ascii="Times New Roman" w:hAnsi="Times New Roman"/>
          <w:sz w:val="24"/>
          <w:szCs w:val="24"/>
          <w:lang w:val="nl-NL"/>
        </w:rPr>
        <w:t xml:space="preserve">n om </w:t>
      </w:r>
      <w:r>
        <w:rPr>
          <w:rFonts w:ascii="Times New Roman" w:hAnsi="Times New Roman"/>
          <w:color w:val="CE222B"/>
          <w:sz w:val="24"/>
          <w:szCs w:val="24"/>
          <w:lang w:val="sv-SE"/>
        </w:rPr>
        <w:t>man</w:t>
      </w:r>
      <w:r>
        <w:rPr>
          <w:rFonts w:ascii="Times New Roman" w:hAnsi="Times New Roman"/>
          <w:sz w:val="24"/>
          <w:szCs w:val="24"/>
          <w:lang w:val="sv-SE"/>
        </w:rPr>
        <w:t xml:space="preserve"> inte </w:t>
      </w:r>
      <w:r>
        <w:rPr>
          <w:rFonts w:ascii="Times New Roman" w:hAnsi="Times New Roman"/>
          <w:sz w:val="24"/>
          <w:szCs w:val="24"/>
        </w:rPr>
        <w:t xml:space="preserve">är det. </w:t>
      </w:r>
      <w:del w:id="245" w:author="Henrik Frisk" w:date="2017-04-03T18:39:00Z">
        <w:r>
          <w:rPr>
            <w:rFonts w:ascii="Times New Roman" w:hAnsi="Times New Roman"/>
            <w:sz w:val="24"/>
            <w:szCs w:val="24"/>
          </w:rPr>
          <w:delText xml:space="preserve">Om </w:delText>
        </w:r>
      </w:del>
      <w:del w:id="246" w:author="Henrik Frisk" w:date="2017-04-03T18:39:00Z">
        <w:r>
          <w:rPr>
            <w:rFonts w:ascii="Times New Roman" w:hAnsi="Times New Roman"/>
            <w:color w:val="CE222B"/>
            <w:sz w:val="24"/>
            <w:szCs w:val="24"/>
            <w:lang w:val="sv-SE"/>
          </w:rPr>
          <w:delText>man</w:delText>
        </w:r>
      </w:del>
      <w:del w:id="247" w:author="Henrik Frisk" w:date="2017-04-03T18:39:00Z">
        <w:r>
          <w:rPr>
            <w:rFonts w:ascii="Times New Roman" w:hAnsi="Times New Roman"/>
            <w:sz w:val="24"/>
            <w:szCs w:val="24"/>
            <w:lang w:val="sv-SE"/>
          </w:rPr>
          <w:delText xml:space="preserve"> endast lyssnar p</w:delText>
        </w:r>
      </w:del>
      <w:del w:id="248" w:author="Henrik Frisk" w:date="2017-04-03T18:39:00Z">
        <w:r>
          <w:rPr>
            <w:rFonts w:ascii="Times New Roman" w:hAnsi="Times New Roman"/>
            <w:sz w:val="24"/>
            <w:szCs w:val="24"/>
          </w:rPr>
          <w:delText xml:space="preserve">å </w:delText>
        </w:r>
      </w:del>
      <w:del w:id="249" w:author="Henrik Frisk" w:date="2017-04-03T18:39:00Z">
        <w:r>
          <w:rPr>
            <w:rFonts w:ascii="Times New Roman" w:hAnsi="Times New Roman"/>
            <w:sz w:val="24"/>
            <w:szCs w:val="24"/>
            <w:lang w:val="sv-SE"/>
          </w:rPr>
          <w:delText>musiken så ä</w:delText>
        </w:r>
      </w:del>
      <w:del w:id="250" w:author="Henrik Frisk" w:date="2017-04-03T18:39:00Z">
        <w:r>
          <w:rPr>
            <w:rFonts w:ascii="Times New Roman" w:hAnsi="Times New Roman"/>
            <w:sz w:val="24"/>
            <w:szCs w:val="24"/>
            <w:lang w:val="da-DK"/>
          </w:rPr>
          <w:delText>r det t</w:delText>
        </w:r>
      </w:del>
      <w:del w:id="251" w:author="Henrik Frisk" w:date="2017-04-03T18:39:00Z">
        <w:r>
          <w:rPr>
            <w:rFonts w:ascii="Times New Roman" w:hAnsi="Times New Roman"/>
            <w:sz w:val="24"/>
            <w:szCs w:val="24"/>
          </w:rPr>
          <w:delText>ä</w:delText>
        </w:r>
      </w:del>
      <w:del w:id="252" w:author="Henrik Frisk" w:date="2017-04-03T18:39:00Z">
        <w:r>
          <w:rPr>
            <w:rFonts w:ascii="Times New Roman" w:hAnsi="Times New Roman"/>
            <w:sz w:val="24"/>
            <w:szCs w:val="24"/>
            <w:lang w:val="sv-SE"/>
          </w:rPr>
          <w:delText>nkandet</w:delText>
        </w:r>
      </w:del>
      <w:del w:id="253" w:author="Henrik Frisk" w:date="2017-04-03T18:36:00Z">
        <w:r>
          <w:rPr>
            <w:rFonts w:ascii="Times New Roman" w:hAnsi="Times New Roman"/>
            <w:sz w:val="24"/>
            <w:szCs w:val="24"/>
            <w:lang w:val="sv-SE"/>
          </w:rPr>
          <w:delText xml:space="preserve"> </w:delText>
        </w:r>
      </w:del>
      <w:del w:id="254" w:author="Henrik Frisk" w:date="2017-04-03T18:39:00Z">
        <w:r>
          <w:rPr>
            <w:rFonts w:ascii="Times New Roman" w:hAnsi="Times New Roman"/>
            <w:sz w:val="24"/>
            <w:szCs w:val="24"/>
            <w:lang w:val="sv-SE"/>
          </w:rPr>
          <w:delText>genom</w:delText>
        </w:r>
      </w:del>
      <w:del w:id="255" w:author="Henrik Frisk" w:date="2017-04-03T18:36:00Z">
        <w:r>
          <w:rPr>
            <w:rFonts w:ascii="Times New Roman" w:hAnsi="Times New Roman"/>
            <w:sz w:val="24"/>
            <w:szCs w:val="24"/>
            <w:lang w:val="sv-SE"/>
          </w:rPr>
          <w:delText xml:space="preserve"> </w:delText>
        </w:r>
      </w:del>
      <w:del w:id="256" w:author="Henrik Frisk" w:date="2017-04-03T18:39:00Z">
        <w:r>
          <w:rPr>
            <w:rFonts w:ascii="Times New Roman" w:hAnsi="Times New Roman"/>
            <w:color w:val="CE222B"/>
            <w:sz w:val="24"/>
            <w:szCs w:val="24"/>
            <w:lang w:val="sv-SE"/>
          </w:rPr>
          <w:delText>lyssnandet</w:delText>
        </w:r>
      </w:del>
      <w:del w:id="257" w:author="Henrik Frisk" w:date="2017-04-03T18:39:00Z">
        <w:r>
          <w:rPr>
            <w:rFonts w:ascii="Times New Roman" w:hAnsi="Times New Roman"/>
            <w:sz w:val="24"/>
            <w:szCs w:val="24"/>
            <w:lang w:val="sv-SE"/>
          </w:rPr>
          <w:delText xml:space="preserve"> som är den modell genom vilken </w:delText>
        </w:r>
      </w:del>
      <w:del w:id="258" w:author="Henrik Frisk" w:date="2017-04-03T18:39:00Z">
        <w:r>
          <w:rPr>
            <w:rFonts w:ascii="Times New Roman" w:hAnsi="Times New Roman"/>
            <w:color w:val="CE222B"/>
            <w:sz w:val="24"/>
            <w:szCs w:val="24"/>
            <w:lang w:val="sv-SE"/>
          </w:rPr>
          <w:delText>man</w:delText>
        </w:r>
      </w:del>
      <w:del w:id="259" w:author="Henrik Frisk" w:date="2017-04-03T18:39:00Z">
        <w:r>
          <w:rPr>
            <w:rFonts w:ascii="Times New Roman" w:hAnsi="Times New Roman"/>
            <w:sz w:val="24"/>
            <w:szCs w:val="24"/>
            <w:lang w:val="sv-SE"/>
          </w:rPr>
          <w:delText xml:space="preserve"> skapar upplevelsen.</w:delText>
        </w:r>
      </w:del>
      <w:del w:id="260" w:author="Henrik Frisk" w:date="2017-04-03T18:39:00Z">
        <w:commentRangeEnd w:id="55"/>
        <w:r>
          <w:commentReference w:id="55"/>
        </w:r>
        <w:r>
          <w:rPr>
            <w:rFonts w:ascii="Times New Roman" w:hAnsi="Times New Roman"/>
            <w:sz w:val="24"/>
            <w:szCs w:val="24"/>
            <w:lang w:val="sv-SE"/>
          </w:rPr>
          <w:commentReference w:id="56"/>
        </w:r>
      </w:del>
    </w:p>
    <w:p>
      <w:pPr>
        <w:pStyle w:val="Frval"/>
        <w:shd w:val="clear" w:fill="FFFFFF"/>
        <w:bidi w:val="0"/>
        <w:spacing w:lineRule="auto" w:line="360"/>
        <w:ind w:left="0" w:right="567" w:firstLine="360"/>
        <w:jc w:val="left"/>
        <w:rPr/>
      </w:pPr>
      <w:r>
        <w:rPr>
          <w:rFonts w:ascii="Times New Roman" w:hAnsi="Times New Roman"/>
          <w:sz w:val="24"/>
          <w:szCs w:val="24"/>
          <w:lang w:val="sv-SE"/>
        </w:rPr>
        <w:t>Allts</w:t>
      </w:r>
      <w:r>
        <w:rPr>
          <w:rFonts w:ascii="Times New Roman" w:hAnsi="Times New Roman"/>
          <w:sz w:val="24"/>
          <w:szCs w:val="24"/>
          <w:lang w:val="da-DK"/>
        </w:rPr>
        <w:t>å</w:t>
      </w:r>
      <w:r>
        <w:rPr>
          <w:rFonts w:ascii="Times New Roman" w:hAnsi="Times New Roman"/>
          <w:sz w:val="24"/>
          <w:szCs w:val="24"/>
        </w:rPr>
        <w:t>, s</w:t>
      </w:r>
      <w:r>
        <w:rPr>
          <w:rFonts w:ascii="Times New Roman" w:hAnsi="Times New Roman"/>
          <w:sz w:val="24"/>
          <w:szCs w:val="24"/>
          <w:lang w:val="da-DK"/>
        </w:rPr>
        <w:t>å</w:t>
      </w:r>
      <w:r>
        <w:rPr>
          <w:rFonts w:ascii="Times New Roman" w:hAnsi="Times New Roman"/>
          <w:sz w:val="24"/>
          <w:szCs w:val="24"/>
        </w:rPr>
        <w:t>vä</w:t>
      </w:r>
      <w:r>
        <w:rPr>
          <w:rFonts w:ascii="Times New Roman" w:hAnsi="Times New Roman"/>
          <w:sz w:val="24"/>
          <w:szCs w:val="24"/>
          <w:lang w:val="sv-SE"/>
        </w:rPr>
        <w:t xml:space="preserve">l det passiva lyssnandet som det aktiva, participatoriska, </w:t>
      </w:r>
      <w:r>
        <w:rPr>
          <w:rFonts w:ascii="Times New Roman" w:hAnsi="Times New Roman"/>
          <w:sz w:val="24"/>
          <w:szCs w:val="24"/>
        </w:rPr>
        <w:t>ä</w:t>
      </w:r>
      <w:r>
        <w:rPr>
          <w:rFonts w:ascii="Times New Roman" w:hAnsi="Times New Roman"/>
          <w:sz w:val="24"/>
          <w:szCs w:val="24"/>
          <w:lang w:val="sv-SE"/>
        </w:rPr>
        <w:t>r processer med vilka lyssnaren skapar upplevelsen, men den underliggande logiken mellan dessa två ä</w:t>
      </w:r>
      <w:r>
        <w:rPr>
          <w:rFonts w:ascii="Times New Roman" w:hAnsi="Times New Roman"/>
          <w:sz w:val="24"/>
          <w:szCs w:val="24"/>
        </w:rPr>
        <w:t xml:space="preserve">r väsensskild. </w:t>
      </w:r>
      <w:commentRangeStart w:id="57"/>
      <w:r>
        <w:rPr>
          <w:rFonts w:ascii="Times New Roman" w:hAnsi="Times New Roman"/>
          <w:sz w:val="24"/>
          <w:szCs w:val="24"/>
          <w:lang w:val="sv-SE"/>
        </w:rPr>
        <w:t>Jag har sj</w:t>
      </w:r>
      <w:r>
        <w:rPr>
          <w:rFonts w:ascii="Times New Roman" w:hAnsi="Times New Roman"/>
          <w:sz w:val="24"/>
          <w:szCs w:val="24"/>
        </w:rPr>
        <w:t>ä</w:t>
      </w:r>
      <w:r>
        <w:rPr>
          <w:rFonts w:ascii="Times New Roman" w:hAnsi="Times New Roman"/>
          <w:sz w:val="24"/>
          <w:szCs w:val="24"/>
          <w:lang w:val="sv-SE"/>
        </w:rPr>
        <w:t>lv experimenterat med detta och det participatoriska lyssnandet</w:t>
      </w:r>
      <w:del w:id="261" w:author="Henrik Frisk" w:date="2017-04-03T18:42:00Z">
        <w:r>
          <w:rPr>
            <w:rFonts w:ascii="Times New Roman" w:hAnsi="Times New Roman"/>
            <w:sz w:val="24"/>
            <w:szCs w:val="24"/>
            <w:lang w:val="sv-SE"/>
          </w:rPr>
          <w:commentReference w:id="58"/>
        </w:r>
      </w:del>
      <w:commentRangeEnd w:id="57"/>
      <w:r>
        <w:commentReference w:id="57"/>
      </w:r>
      <w:r>
        <w:rPr>
          <w:rFonts w:ascii="Times New Roman" w:hAnsi="Times New Roman"/>
          <w:sz w:val="24"/>
          <w:szCs w:val="24"/>
        </w:rPr>
        <w:t>,</w:t>
      </w:r>
      <w:ins w:id="262" w:author="Henrik Frisk" w:date="2017-04-03T18:41:00Z">
        <w:r>
          <w:rPr>
            <w:rStyle w:val="FootnoteAnchor"/>
            <w:rFonts w:ascii="Times New Roman" w:hAnsi="Times New Roman"/>
            <w:sz w:val="24"/>
            <w:szCs w:val="24"/>
          </w:rPr>
          <w:footnoteReference w:id="6"/>
        </w:r>
      </w:ins>
      <w:r>
        <w:rPr>
          <w:rFonts w:ascii="Times New Roman" w:hAnsi="Times New Roman"/>
          <w:sz w:val="24"/>
          <w:szCs w:val="24"/>
        </w:rPr>
        <w:t xml:space="preserve"> det som är aktivt nä</w:t>
      </w:r>
      <w:r>
        <w:rPr>
          <w:rFonts w:ascii="Times New Roman" w:hAnsi="Times New Roman"/>
          <w:sz w:val="24"/>
          <w:szCs w:val="24"/>
          <w:lang w:val="sv-SE"/>
        </w:rPr>
        <w:t xml:space="preserve">r jag deltar i framförandet, ger en annan bild av musiken som skapas </w:t>
      </w:r>
      <w:r>
        <w:rPr>
          <w:rFonts w:ascii="Times New Roman" w:hAnsi="Times New Roman"/>
          <w:sz w:val="24"/>
          <w:szCs w:val="24"/>
        </w:rPr>
        <w:t>ä</w:t>
      </w:r>
      <w:r>
        <w:rPr>
          <w:rFonts w:ascii="Times New Roman" w:hAnsi="Times New Roman"/>
          <w:sz w:val="24"/>
          <w:szCs w:val="24"/>
          <w:lang w:val="sv-SE"/>
        </w:rPr>
        <w:t xml:space="preserve">n det passiva </w:t>
      </w:r>
      <w:r>
        <w:rPr>
          <w:rFonts w:ascii="Times New Roman" w:hAnsi="Times New Roman"/>
          <w:sz w:val="24"/>
          <w:szCs w:val="24"/>
          <w:lang w:val="da-DK"/>
        </w:rPr>
        <w:t>å</w:t>
      </w:r>
      <w:r>
        <w:rPr>
          <w:rFonts w:ascii="Times New Roman" w:hAnsi="Times New Roman"/>
          <w:sz w:val="24"/>
          <w:szCs w:val="24"/>
          <w:lang w:val="sv-SE"/>
        </w:rPr>
        <w:t xml:space="preserve">terlyssnandet till samma musik. Det </w:t>
      </w:r>
      <w:r>
        <w:rPr>
          <w:rFonts w:ascii="Times New Roman" w:hAnsi="Times New Roman"/>
          <w:sz w:val="24"/>
          <w:szCs w:val="24"/>
        </w:rPr>
        <w:t>ä</w:t>
      </w:r>
      <w:r>
        <w:rPr>
          <w:rFonts w:ascii="Times New Roman" w:hAnsi="Times New Roman"/>
          <w:sz w:val="24"/>
          <w:szCs w:val="24"/>
          <w:lang w:val="sv-SE"/>
        </w:rPr>
        <w:t>r inte stor skillnad</w:t>
      </w:r>
      <w:r>
        <w:rPr>
          <w:rFonts w:ascii="Times New Roman" w:hAnsi="Times New Roman"/>
          <w:color w:val="CE222B"/>
          <w:sz w:val="24"/>
          <w:szCs w:val="24"/>
          <w:lang w:val="sv-SE"/>
        </w:rPr>
        <w:t>,</w:t>
      </w:r>
      <w:r>
        <w:rPr>
          <w:rFonts w:ascii="Times New Roman" w:hAnsi="Times New Roman"/>
          <w:sz w:val="24"/>
          <w:szCs w:val="24"/>
          <w:lang w:val="sv-SE"/>
        </w:rPr>
        <w:t xml:space="preserve"> men tillr</w:t>
      </w:r>
      <w:r>
        <w:rPr>
          <w:rFonts w:ascii="Times New Roman" w:hAnsi="Times New Roman"/>
          <w:sz w:val="24"/>
          <w:szCs w:val="24"/>
        </w:rPr>
        <w:t>ä</w:t>
      </w:r>
      <w:r>
        <w:rPr>
          <w:rFonts w:ascii="Times New Roman" w:hAnsi="Times New Roman"/>
          <w:sz w:val="24"/>
          <w:szCs w:val="24"/>
          <w:lang w:val="sv-SE"/>
        </w:rPr>
        <w:t>ckligt stor för att det passiva lyssnandet kan ge en otillfredst</w:t>
      </w:r>
      <w:r>
        <w:rPr>
          <w:rFonts w:ascii="Times New Roman" w:hAnsi="Times New Roman"/>
          <w:sz w:val="24"/>
          <w:szCs w:val="24"/>
        </w:rPr>
        <w:t>ä</w:t>
      </w:r>
      <w:r>
        <w:rPr>
          <w:rFonts w:ascii="Times New Roman" w:hAnsi="Times New Roman"/>
          <w:sz w:val="24"/>
          <w:szCs w:val="24"/>
          <w:lang w:val="sv-SE"/>
        </w:rPr>
        <w:t>llande bild av en musik som i det aktiva lyssnandet upplevdes som bra. Att bedöma estetiken i interaktiv musik m</w:t>
      </w:r>
      <w:r>
        <w:rPr>
          <w:rFonts w:ascii="Times New Roman" w:hAnsi="Times New Roman"/>
          <w:sz w:val="24"/>
          <w:szCs w:val="24"/>
          <w:lang w:val="da-DK"/>
        </w:rPr>
        <w:t>å</w:t>
      </w:r>
      <w:r>
        <w:rPr>
          <w:rFonts w:ascii="Times New Roman" w:hAnsi="Times New Roman"/>
          <w:sz w:val="24"/>
          <w:szCs w:val="24"/>
          <w:lang w:val="sv-SE"/>
        </w:rPr>
        <w:t>ste allts</w:t>
      </w:r>
      <w:r>
        <w:rPr>
          <w:rFonts w:ascii="Times New Roman" w:hAnsi="Times New Roman"/>
          <w:sz w:val="24"/>
          <w:szCs w:val="24"/>
        </w:rPr>
        <w:t xml:space="preserve">å </w:t>
      </w:r>
      <w:r>
        <w:rPr>
          <w:rFonts w:ascii="Times New Roman" w:hAnsi="Times New Roman"/>
          <w:sz w:val="24"/>
          <w:szCs w:val="24"/>
          <w:lang w:val="sv-SE"/>
        </w:rPr>
        <w:t>ske genom att man sj</w:t>
      </w:r>
      <w:r>
        <w:rPr>
          <w:rFonts w:ascii="Times New Roman" w:hAnsi="Times New Roman"/>
          <w:sz w:val="24"/>
          <w:szCs w:val="24"/>
        </w:rPr>
        <w:t>ä</w:t>
      </w:r>
      <w:r>
        <w:rPr>
          <w:rFonts w:ascii="Times New Roman" w:hAnsi="Times New Roman"/>
          <w:sz w:val="24"/>
          <w:szCs w:val="24"/>
          <w:lang w:val="da-DK"/>
        </w:rPr>
        <w:t xml:space="preserve">lv </w:t>
      </w:r>
      <w:r>
        <w:rPr>
          <w:rFonts w:ascii="Times New Roman" w:hAnsi="Times New Roman"/>
          <w:sz w:val="24"/>
          <w:szCs w:val="24"/>
        </w:rPr>
        <w:t>är interaktiv. Interaktiviteten g</w:t>
      </w:r>
      <w:r>
        <w:rPr>
          <w:rFonts w:ascii="Times New Roman" w:hAnsi="Times New Roman"/>
          <w:sz w:val="24"/>
          <w:szCs w:val="24"/>
          <w:lang w:val="da-DK"/>
        </w:rPr>
        <w:t>å</w:t>
      </w:r>
      <w:r>
        <w:rPr>
          <w:rFonts w:ascii="Times New Roman" w:hAnsi="Times New Roman"/>
          <w:sz w:val="24"/>
          <w:szCs w:val="24"/>
          <w:lang w:val="sv-SE"/>
        </w:rPr>
        <w:t>r inte att skilja fr</w:t>
      </w:r>
      <w:r>
        <w:rPr>
          <w:rFonts w:ascii="Times New Roman" w:hAnsi="Times New Roman"/>
          <w:sz w:val="24"/>
          <w:szCs w:val="24"/>
          <w:lang w:val="da-DK"/>
        </w:rPr>
        <w:t>å</w:t>
      </w:r>
      <w:r>
        <w:rPr>
          <w:rFonts w:ascii="Times New Roman" w:hAnsi="Times New Roman"/>
          <w:sz w:val="24"/>
          <w:szCs w:val="24"/>
          <w:lang w:val="sv-SE"/>
        </w:rPr>
        <w:t xml:space="preserve">n musiken utan </w:t>
      </w:r>
      <w:r>
        <w:rPr>
          <w:rFonts w:ascii="Times New Roman" w:hAnsi="Times New Roman"/>
          <w:sz w:val="24"/>
          <w:szCs w:val="24"/>
        </w:rPr>
        <w:t>ä</w:t>
      </w:r>
      <w:r>
        <w:rPr>
          <w:rFonts w:ascii="Times New Roman" w:hAnsi="Times New Roman"/>
          <w:sz w:val="24"/>
          <w:szCs w:val="24"/>
          <w:lang w:val="sv-SE"/>
        </w:rPr>
        <w:t>r den process genom vilken vi kan tolka och fö</w:t>
      </w:r>
      <w:r>
        <w:rPr>
          <w:rFonts w:ascii="Times New Roman" w:hAnsi="Times New Roman"/>
          <w:sz w:val="24"/>
          <w:szCs w:val="24"/>
        </w:rPr>
        <w:t>rst</w:t>
      </w:r>
      <w:r>
        <w:rPr>
          <w:rFonts w:ascii="Times New Roman" w:hAnsi="Times New Roman"/>
          <w:sz w:val="24"/>
          <w:szCs w:val="24"/>
          <w:lang w:val="da-DK"/>
        </w:rPr>
        <w:t>å</w:t>
      </w:r>
      <w:r>
        <w:rPr>
          <w:rFonts w:ascii="Times New Roman" w:hAnsi="Times New Roman"/>
          <w:sz w:val="24"/>
          <w:szCs w:val="24"/>
        </w:rPr>
        <w:t>.</w:t>
      </w:r>
    </w:p>
    <w:p>
      <w:pPr>
        <w:pStyle w:val="Frval"/>
        <w:shd w:val="clear" w:fill="FFFFFF"/>
        <w:bidi w:val="0"/>
        <w:spacing w:lineRule="auto" w:line="360"/>
        <w:ind w:left="0" w:right="567" w:firstLine="360"/>
        <w:jc w:val="left"/>
        <w:rPr/>
      </w:pPr>
      <w:r>
        <w:rPr>
          <w:rFonts w:ascii="Times New Roman" w:hAnsi="Times New Roman"/>
          <w:sz w:val="24"/>
          <w:szCs w:val="24"/>
        </w:rPr>
        <w:t>Compoz lä</w:t>
      </w:r>
      <w:r>
        <w:rPr>
          <w:rFonts w:ascii="Times New Roman" w:hAnsi="Times New Roman"/>
          <w:sz w:val="24"/>
          <w:szCs w:val="24"/>
          <w:lang w:val="sv-SE"/>
        </w:rPr>
        <w:t xml:space="preserve">gger till den kollaborativa aspekten </w:t>
      </w:r>
      <w:r>
        <w:rPr>
          <w:rStyle w:val="Genomstrykning"/>
          <w:rFonts w:ascii="Times New Roman" w:hAnsi="Times New Roman"/>
          <w:sz w:val="24"/>
          <w:szCs w:val="24"/>
          <w:lang w:val="sv-SE"/>
        </w:rPr>
        <w:t>till detta</w:t>
      </w:r>
      <w:r>
        <w:rPr>
          <w:rFonts w:ascii="Times New Roman" w:hAnsi="Times New Roman"/>
          <w:sz w:val="24"/>
          <w:szCs w:val="24"/>
        </w:rPr>
        <w:t xml:space="preserve">. </w:t>
      </w:r>
      <w:r>
        <w:rPr>
          <w:rFonts w:ascii="Times New Roman" w:hAnsi="Times New Roman"/>
          <w:sz w:val="24"/>
          <w:szCs w:val="24"/>
          <w:lang w:val="sv-SE"/>
        </w:rPr>
        <w:t>Ä</w:t>
      </w:r>
      <w:r>
        <w:rPr>
          <w:rFonts w:ascii="Times New Roman" w:hAnsi="Times New Roman"/>
          <w:sz w:val="24"/>
          <w:szCs w:val="24"/>
        </w:rPr>
        <w:t xml:space="preserve">r </w:t>
      </w:r>
      <w:r>
        <w:rPr>
          <w:rFonts w:ascii="Times New Roman" w:hAnsi="Times New Roman"/>
          <w:color w:val="CE222B"/>
          <w:sz w:val="24"/>
          <w:szCs w:val="24"/>
          <w:lang w:val="sv-SE"/>
        </w:rPr>
        <w:t>man</w:t>
      </w:r>
      <w:r>
        <w:rPr>
          <w:rFonts w:ascii="Times New Roman" w:hAnsi="Times New Roman"/>
          <w:sz w:val="24"/>
          <w:szCs w:val="24"/>
          <w:lang w:val="sv-SE"/>
        </w:rPr>
        <w:t xml:space="preserve"> ensam kan </w:t>
      </w:r>
      <w:r>
        <w:rPr>
          <w:rFonts w:ascii="Times New Roman" w:hAnsi="Times New Roman"/>
          <w:color w:val="CE222B"/>
          <w:sz w:val="24"/>
          <w:szCs w:val="24"/>
          <w:lang w:val="sv-SE"/>
        </w:rPr>
        <w:t>man</w:t>
      </w:r>
      <w:r>
        <w:rPr>
          <w:rFonts w:ascii="Times New Roman" w:hAnsi="Times New Roman"/>
          <w:sz w:val="24"/>
          <w:szCs w:val="24"/>
          <w:lang w:val="sv-SE"/>
        </w:rPr>
        <w:t xml:space="preserve"> spela </w:t>
      </w:r>
      <w:ins w:id="263" w:author="Henrik Frisk" w:date="2017-04-03T18:43:00Z">
        <w:r>
          <w:rPr>
            <w:rFonts w:ascii="Times New Roman" w:hAnsi="Times New Roman"/>
            <w:sz w:val="24"/>
            <w:szCs w:val="24"/>
            <w:lang w:val="sv-SE"/>
          </w:rPr>
          <w:t xml:space="preserve">de olika stycken som utgör musiken i </w:t>
        </w:r>
      </w:ins>
      <w:del w:id="264" w:author="Henrik Frisk" w:date="2017-04-03T18:43:00Z">
        <w:r>
          <w:rPr>
            <w:rFonts w:ascii="Times New Roman" w:hAnsi="Times New Roman"/>
            <w:sz w:val="24"/>
            <w:szCs w:val="24"/>
            <w:lang w:val="sv-SE"/>
          </w:rPr>
          <w:delText>styckena</w:delText>
        </w:r>
      </w:del>
      <w:ins w:id="265" w:author="Henrik Frisk" w:date="2017-04-03T18:43:00Z">
        <w:r>
          <w:rPr>
            <w:rFonts w:ascii="Times New Roman" w:hAnsi="Times New Roman"/>
            <w:sz w:val="24"/>
            <w:szCs w:val="24"/>
            <w:lang w:val="sv-SE"/>
          </w:rPr>
          <w:t>Compoz</w:t>
        </w:r>
      </w:ins>
      <w:r>
        <w:rPr>
          <w:rFonts w:ascii="Times New Roman" w:hAnsi="Times New Roman"/>
          <w:sz w:val="24"/>
          <w:szCs w:val="24"/>
          <w:lang w:val="sv-SE"/>
        </w:rPr>
        <w:t xml:space="preserve"> sj</w:t>
      </w:r>
      <w:r>
        <w:rPr>
          <w:rFonts w:ascii="Times New Roman" w:hAnsi="Times New Roman"/>
          <w:sz w:val="24"/>
          <w:szCs w:val="24"/>
        </w:rPr>
        <w:t>ä</w:t>
      </w:r>
      <w:r>
        <w:rPr>
          <w:rFonts w:ascii="Times New Roman" w:hAnsi="Times New Roman"/>
          <w:sz w:val="24"/>
          <w:szCs w:val="24"/>
          <w:lang w:val="sv-SE"/>
        </w:rPr>
        <w:t>lv, men den verkliga ing</w:t>
      </w:r>
      <w:r>
        <w:rPr>
          <w:rFonts w:ascii="Times New Roman" w:hAnsi="Times New Roman"/>
          <w:sz w:val="24"/>
          <w:szCs w:val="24"/>
          <w:lang w:val="da-DK"/>
        </w:rPr>
        <w:t>å</w:t>
      </w:r>
      <w:r>
        <w:rPr>
          <w:rFonts w:ascii="Times New Roman" w:hAnsi="Times New Roman"/>
          <w:sz w:val="24"/>
          <w:szCs w:val="24"/>
          <w:lang w:val="sv-SE"/>
        </w:rPr>
        <w:t xml:space="preserve">ngen till dessa verk </w:t>
      </w:r>
      <w:r>
        <w:rPr>
          <w:rFonts w:ascii="Times New Roman" w:hAnsi="Times New Roman"/>
          <w:sz w:val="24"/>
          <w:szCs w:val="24"/>
        </w:rPr>
        <w:t xml:space="preserve">är när </w:t>
      </w:r>
      <w:r>
        <w:rPr>
          <w:rFonts w:ascii="Times New Roman" w:hAnsi="Times New Roman"/>
          <w:color w:val="CE222B"/>
          <w:sz w:val="24"/>
          <w:szCs w:val="24"/>
          <w:lang w:val="sv-SE"/>
        </w:rPr>
        <w:t>man</w:t>
      </w:r>
      <w:r>
        <w:rPr>
          <w:rFonts w:ascii="Times New Roman" w:hAnsi="Times New Roman"/>
          <w:sz w:val="24"/>
          <w:szCs w:val="24"/>
          <w:lang w:val="sv-SE"/>
        </w:rPr>
        <w:t xml:space="preserve"> kan interagera tillsammans med andra lyssnare. Det </w:t>
      </w:r>
      <w:r>
        <w:rPr>
          <w:rFonts w:ascii="Times New Roman" w:hAnsi="Times New Roman"/>
          <w:sz w:val="24"/>
          <w:szCs w:val="24"/>
        </w:rPr>
        <w:t>ä</w:t>
      </w:r>
      <w:r>
        <w:rPr>
          <w:rFonts w:ascii="Times New Roman" w:hAnsi="Times New Roman"/>
          <w:sz w:val="24"/>
          <w:szCs w:val="24"/>
          <w:lang w:val="da-DK"/>
        </w:rPr>
        <w:t>r h</w:t>
      </w:r>
      <w:r>
        <w:rPr>
          <w:rFonts w:ascii="Times New Roman" w:hAnsi="Times New Roman"/>
          <w:sz w:val="24"/>
          <w:szCs w:val="24"/>
        </w:rPr>
        <w:t>ä</w:t>
      </w:r>
      <w:r>
        <w:rPr>
          <w:rFonts w:ascii="Times New Roman" w:hAnsi="Times New Roman"/>
          <w:sz w:val="24"/>
          <w:szCs w:val="24"/>
          <w:lang w:val="sv-SE"/>
        </w:rPr>
        <w:t>r som det kroppsliga lyssnandet kommer till sin r</w:t>
      </w:r>
      <w:r>
        <w:rPr>
          <w:rFonts w:ascii="Times New Roman" w:hAnsi="Times New Roman"/>
          <w:sz w:val="24"/>
          <w:szCs w:val="24"/>
        </w:rPr>
        <w:t xml:space="preserve">ätt. </w:t>
      </w:r>
      <w:r>
        <w:rPr>
          <w:rFonts w:ascii="Times New Roman" w:hAnsi="Times New Roman"/>
          <w:color w:val="CE222B"/>
          <w:sz w:val="24"/>
          <w:szCs w:val="24"/>
          <w:lang w:val="sv-SE"/>
        </w:rPr>
        <w:t>Man</w:t>
      </w:r>
      <w:r>
        <w:rPr>
          <w:rFonts w:ascii="Times New Roman" w:hAnsi="Times New Roman"/>
          <w:sz w:val="24"/>
          <w:szCs w:val="24"/>
          <w:lang w:val="sv-SE"/>
        </w:rPr>
        <w:t xml:space="preserve"> kan rö</w:t>
      </w:r>
      <w:r>
        <w:rPr>
          <w:rFonts w:ascii="Times New Roman" w:hAnsi="Times New Roman"/>
          <w:sz w:val="24"/>
          <w:szCs w:val="24"/>
        </w:rPr>
        <w:t xml:space="preserve">ra </w:t>
      </w:r>
      <w:r>
        <w:rPr>
          <w:rFonts w:ascii="Times New Roman" w:hAnsi="Times New Roman"/>
          <w:color w:val="CE222B"/>
          <w:sz w:val="24"/>
          <w:szCs w:val="24"/>
          <w:lang w:val="sv-SE"/>
        </w:rPr>
        <w:t>s</w:t>
      </w:r>
      <w:r>
        <w:rPr>
          <w:rFonts w:ascii="Times New Roman" w:hAnsi="Times New Roman"/>
          <w:color w:val="CE222B"/>
          <w:sz w:val="24"/>
          <w:szCs w:val="24"/>
        </w:rPr>
        <w:t>ig</w:t>
      </w:r>
      <w:r>
        <w:rPr>
          <w:rFonts w:ascii="Times New Roman" w:hAnsi="Times New Roman"/>
          <w:sz w:val="24"/>
          <w:szCs w:val="24"/>
        </w:rPr>
        <w:t xml:space="preserve"> med eller mot </w:t>
      </w:r>
      <w:r>
        <w:rPr>
          <w:rFonts w:ascii="Times New Roman" w:hAnsi="Times New Roman"/>
          <w:color w:val="CE222B"/>
          <w:sz w:val="24"/>
          <w:szCs w:val="24"/>
          <w:lang w:val="sv-SE"/>
        </w:rPr>
        <w:t>s</w:t>
      </w:r>
      <w:r>
        <w:rPr>
          <w:rFonts w:ascii="Times New Roman" w:hAnsi="Times New Roman"/>
          <w:color w:val="CE222B"/>
          <w:sz w:val="24"/>
          <w:szCs w:val="24"/>
        </w:rPr>
        <w:t>ina</w:t>
      </w:r>
      <w:r>
        <w:rPr>
          <w:rFonts w:ascii="Times New Roman" w:hAnsi="Times New Roman"/>
          <w:sz w:val="24"/>
          <w:szCs w:val="24"/>
          <w:lang w:val="sv-SE"/>
        </w:rPr>
        <w:t xml:space="preserve"> medlyssnare och antalet dimensioner i det interaktiva landskapet v</w:t>
      </w:r>
      <w:r>
        <w:rPr>
          <w:rFonts w:ascii="Times New Roman" w:hAnsi="Times New Roman"/>
          <w:sz w:val="24"/>
          <w:szCs w:val="24"/>
        </w:rPr>
        <w:t>ä</w:t>
      </w:r>
      <w:r>
        <w:rPr>
          <w:rFonts w:ascii="Times New Roman" w:hAnsi="Times New Roman"/>
          <w:sz w:val="24"/>
          <w:szCs w:val="24"/>
          <w:lang w:val="sv-SE"/>
        </w:rPr>
        <w:t xml:space="preserve">xer exponentiellt. Faran </w:t>
      </w:r>
      <w:r>
        <w:rPr>
          <w:rFonts w:ascii="Times New Roman" w:hAnsi="Times New Roman"/>
          <w:sz w:val="24"/>
          <w:szCs w:val="24"/>
        </w:rPr>
        <w:t>ä</w:t>
      </w:r>
      <w:r>
        <w:rPr>
          <w:rFonts w:ascii="Times New Roman" w:hAnsi="Times New Roman"/>
          <w:sz w:val="24"/>
          <w:szCs w:val="24"/>
          <w:lang w:val="sv-SE"/>
        </w:rPr>
        <w:t xml:space="preserve">r uppenbar, </w:t>
      </w:r>
      <w:r>
        <w:rPr>
          <w:rFonts w:ascii="Times New Roman" w:hAnsi="Times New Roman"/>
          <w:color w:val="CE222B"/>
          <w:sz w:val="24"/>
          <w:szCs w:val="24"/>
          <w:lang w:val="sv-SE"/>
        </w:rPr>
        <w:t>man</w:t>
      </w:r>
      <w:r>
        <w:rPr>
          <w:rFonts w:ascii="Times New Roman" w:hAnsi="Times New Roman"/>
          <w:sz w:val="24"/>
          <w:szCs w:val="24"/>
          <w:lang w:val="sv-SE"/>
        </w:rPr>
        <w:t xml:space="preserve"> tappar k</w:t>
      </w:r>
      <w:r>
        <w:rPr>
          <w:rFonts w:ascii="Times New Roman" w:hAnsi="Times New Roman"/>
          <w:sz w:val="24"/>
          <w:szCs w:val="24"/>
        </w:rPr>
        <w:t>ä</w:t>
      </w:r>
      <w:r>
        <w:rPr>
          <w:rFonts w:ascii="Times New Roman" w:hAnsi="Times New Roman"/>
          <w:sz w:val="24"/>
          <w:szCs w:val="24"/>
          <w:lang w:val="sv-SE"/>
        </w:rPr>
        <w:t xml:space="preserve">nslan för vad </w:t>
      </w:r>
      <w:r>
        <w:rPr>
          <w:rFonts w:ascii="Times New Roman" w:hAnsi="Times New Roman"/>
          <w:color w:val="CE222B"/>
          <w:sz w:val="24"/>
          <w:szCs w:val="24"/>
          <w:lang w:val="sv-SE"/>
        </w:rPr>
        <w:t>man</w:t>
      </w:r>
      <w:r>
        <w:rPr>
          <w:rFonts w:ascii="Times New Roman" w:hAnsi="Times New Roman"/>
          <w:sz w:val="24"/>
          <w:szCs w:val="24"/>
          <w:lang w:val="sv-SE"/>
        </w:rPr>
        <w:t xml:space="preserve"> som individ bidrar med. Denna oro </w:t>
      </w:r>
      <w:del w:id="266" w:author="Henrik Frisk" w:date="2017-04-03T18:43:00Z">
        <w:r>
          <w:rPr>
            <w:rStyle w:val="Genomstrykning"/>
            <w:rFonts w:ascii="Times New Roman" w:hAnsi="Times New Roman"/>
            <w:sz w:val="24"/>
            <w:szCs w:val="24"/>
            <w:lang w:val="sv-SE"/>
          </w:rPr>
          <w:delText>är</w:delText>
        </w:r>
      </w:del>
      <w:r>
        <w:rPr>
          <w:rFonts w:ascii="Times New Roman" w:hAnsi="Times New Roman"/>
          <w:sz w:val="24"/>
          <w:szCs w:val="24"/>
          <w:lang w:val="sv-SE"/>
        </w:rPr>
        <w:t xml:space="preserve"> bygger dock p</w:t>
      </w:r>
      <w:r>
        <w:rPr>
          <w:rFonts w:ascii="Times New Roman" w:hAnsi="Times New Roman"/>
          <w:sz w:val="24"/>
          <w:szCs w:val="24"/>
        </w:rPr>
        <w:t xml:space="preserve">å </w:t>
      </w:r>
      <w:r>
        <w:rPr>
          <w:rFonts w:ascii="Times New Roman" w:hAnsi="Times New Roman"/>
          <w:sz w:val="24"/>
          <w:szCs w:val="24"/>
          <w:lang w:val="sv-SE"/>
        </w:rPr>
        <w:t>ett missfö</w:t>
      </w:r>
      <w:r>
        <w:rPr>
          <w:rFonts w:ascii="Times New Roman" w:hAnsi="Times New Roman"/>
          <w:sz w:val="24"/>
          <w:szCs w:val="24"/>
        </w:rPr>
        <w:t>rst</w:t>
      </w:r>
      <w:r>
        <w:rPr>
          <w:rFonts w:ascii="Times New Roman" w:hAnsi="Times New Roman"/>
          <w:sz w:val="24"/>
          <w:szCs w:val="24"/>
          <w:lang w:val="da-DK"/>
        </w:rPr>
        <w:t>å</w:t>
      </w:r>
      <w:r>
        <w:rPr>
          <w:rFonts w:ascii="Times New Roman" w:hAnsi="Times New Roman"/>
          <w:sz w:val="24"/>
          <w:szCs w:val="24"/>
        </w:rPr>
        <w:t>nd av interaktivitet</w:t>
      </w:r>
      <w:del w:id="267" w:author="Henrik Frisk" w:date="2017-04-03T18:44:00Z">
        <w:r>
          <w:rPr>
            <w:rFonts w:ascii="Times New Roman" w:hAnsi="Times New Roman"/>
            <w:sz w:val="24"/>
            <w:szCs w:val="24"/>
          </w:rPr>
          <w:delText xml:space="preserve"> i konst</w:delText>
        </w:r>
      </w:del>
      <w:r>
        <w:rPr>
          <w:rFonts w:ascii="Times New Roman" w:hAnsi="Times New Roman"/>
          <w:color w:val="CE222B"/>
          <w:sz w:val="24"/>
          <w:szCs w:val="24"/>
          <w:lang w:val="sv-SE"/>
        </w:rPr>
        <w:t>,</w:t>
      </w:r>
      <w:r>
        <w:rPr>
          <w:rFonts w:ascii="Times New Roman" w:hAnsi="Times New Roman"/>
          <w:sz w:val="24"/>
          <w:szCs w:val="24"/>
          <w:lang w:val="sv-SE"/>
        </w:rPr>
        <w:t xml:space="preserve"> och </w:t>
      </w:r>
      <w:r>
        <w:rPr>
          <w:rFonts w:ascii="Times New Roman" w:hAnsi="Times New Roman"/>
          <w:sz w:val="24"/>
          <w:szCs w:val="24"/>
        </w:rPr>
        <w:t>ä</w:t>
      </w:r>
      <w:r>
        <w:rPr>
          <w:rFonts w:ascii="Times New Roman" w:hAnsi="Times New Roman"/>
          <w:sz w:val="24"/>
          <w:szCs w:val="24"/>
          <w:lang w:val="sv-SE"/>
        </w:rPr>
        <w:t>r rotad i ett konsumistiskt fö</w:t>
      </w:r>
      <w:r>
        <w:rPr>
          <w:rFonts w:ascii="Times New Roman" w:hAnsi="Times New Roman"/>
          <w:sz w:val="24"/>
          <w:szCs w:val="24"/>
        </w:rPr>
        <w:t>rh</w:t>
      </w:r>
      <w:r>
        <w:rPr>
          <w:rFonts w:ascii="Times New Roman" w:hAnsi="Times New Roman"/>
          <w:sz w:val="24"/>
          <w:szCs w:val="24"/>
          <w:lang w:val="da-DK"/>
        </w:rPr>
        <w:t>å</w:t>
      </w:r>
      <w:r>
        <w:rPr>
          <w:rFonts w:ascii="Times New Roman" w:hAnsi="Times New Roman"/>
          <w:sz w:val="24"/>
          <w:szCs w:val="24"/>
          <w:lang w:val="sv-SE"/>
        </w:rPr>
        <w:t xml:space="preserve">llande till kultur. Naturligtvis vill </w:t>
      </w:r>
      <w:r>
        <w:rPr>
          <w:rFonts w:ascii="Times New Roman" w:hAnsi="Times New Roman"/>
          <w:color w:val="CE222B"/>
          <w:sz w:val="24"/>
          <w:szCs w:val="24"/>
          <w:lang w:val="sv-SE"/>
        </w:rPr>
        <w:t>man</w:t>
      </w:r>
      <w:r>
        <w:rPr>
          <w:rFonts w:ascii="Times New Roman" w:hAnsi="Times New Roman"/>
          <w:sz w:val="24"/>
          <w:szCs w:val="24"/>
          <w:lang w:val="sv-SE"/>
        </w:rPr>
        <w:t xml:space="preserve"> bli tillfredst</w:t>
      </w:r>
      <w:r>
        <w:rPr>
          <w:rFonts w:ascii="Times New Roman" w:hAnsi="Times New Roman"/>
          <w:sz w:val="24"/>
          <w:szCs w:val="24"/>
        </w:rPr>
        <w:t>ä</w:t>
      </w:r>
      <w:r>
        <w:rPr>
          <w:rFonts w:ascii="Times New Roman" w:hAnsi="Times New Roman"/>
          <w:sz w:val="24"/>
          <w:szCs w:val="24"/>
          <w:lang w:val="sv-SE"/>
        </w:rPr>
        <w:t>lld och f</w:t>
      </w:r>
      <w:r>
        <w:rPr>
          <w:rFonts w:ascii="Times New Roman" w:hAnsi="Times New Roman"/>
          <w:sz w:val="24"/>
          <w:szCs w:val="24"/>
        </w:rPr>
        <w:t xml:space="preserve">å </w:t>
      </w:r>
      <w:r>
        <w:rPr>
          <w:rFonts w:ascii="Times New Roman" w:hAnsi="Times New Roman"/>
          <w:sz w:val="24"/>
          <w:szCs w:val="24"/>
          <w:lang w:val="en-US"/>
        </w:rPr>
        <w:t>ut n</w:t>
      </w:r>
      <w:r>
        <w:rPr>
          <w:rFonts w:ascii="Times New Roman" w:hAnsi="Times New Roman"/>
          <w:sz w:val="24"/>
          <w:szCs w:val="24"/>
          <w:lang w:val="da-DK"/>
        </w:rPr>
        <w:t>å</w:t>
      </w:r>
      <w:r>
        <w:rPr>
          <w:rFonts w:ascii="Times New Roman" w:hAnsi="Times New Roman"/>
          <w:sz w:val="24"/>
          <w:szCs w:val="24"/>
          <w:lang w:val="sv-SE"/>
        </w:rPr>
        <w:t xml:space="preserve">got av </w:t>
      </w:r>
      <w:r>
        <w:rPr>
          <w:rFonts w:ascii="Times New Roman" w:hAnsi="Times New Roman"/>
          <w:color w:val="CE222B"/>
          <w:sz w:val="24"/>
          <w:szCs w:val="24"/>
          <w:lang w:val="sv-SE"/>
        </w:rPr>
        <w:t>s</w:t>
      </w:r>
      <w:r>
        <w:rPr>
          <w:rFonts w:ascii="Times New Roman" w:hAnsi="Times New Roman"/>
          <w:color w:val="CE222B"/>
          <w:sz w:val="24"/>
          <w:szCs w:val="24"/>
        </w:rPr>
        <w:t>in</w:t>
      </w:r>
      <w:r>
        <w:rPr>
          <w:rFonts w:ascii="Times New Roman" w:hAnsi="Times New Roman"/>
          <w:sz w:val="24"/>
          <w:szCs w:val="24"/>
          <w:lang w:val="sv-SE"/>
        </w:rPr>
        <w:t xml:space="preserve"> investerade tid</w:t>
      </w:r>
      <w:r>
        <w:rPr>
          <w:rFonts w:ascii="Times New Roman" w:hAnsi="Times New Roman"/>
          <w:color w:val="CE222B"/>
          <w:sz w:val="24"/>
          <w:szCs w:val="24"/>
          <w:lang w:val="sv-SE"/>
        </w:rPr>
        <w:t>,</w:t>
      </w:r>
      <w:r>
        <w:rPr>
          <w:rFonts w:ascii="Times New Roman" w:hAnsi="Times New Roman"/>
          <w:sz w:val="24"/>
          <w:szCs w:val="24"/>
        </w:rPr>
        <w:t xml:space="preserve"> </w:t>
      </w:r>
      <w:commentRangeStart w:id="59"/>
      <w:r>
        <w:rPr>
          <w:rFonts w:ascii="Times New Roman" w:hAnsi="Times New Roman"/>
          <w:sz w:val="24"/>
          <w:szCs w:val="24"/>
          <w:lang w:val="sv-SE"/>
        </w:rPr>
        <w:t>men lika sj</w:t>
      </w:r>
      <w:r>
        <w:rPr>
          <w:rFonts w:ascii="Times New Roman" w:hAnsi="Times New Roman"/>
          <w:sz w:val="24"/>
          <w:szCs w:val="24"/>
        </w:rPr>
        <w:t>ä</w:t>
      </w:r>
      <w:r>
        <w:rPr>
          <w:rFonts w:ascii="Times New Roman" w:hAnsi="Times New Roman"/>
          <w:sz w:val="24"/>
          <w:szCs w:val="24"/>
          <w:lang w:val="sv-SE"/>
        </w:rPr>
        <w:t xml:space="preserve">lvklart som det kan </w:t>
      </w:r>
      <w:ins w:id="268" w:author="Henrik Frisk" w:date="2017-04-03T18:44:00Z">
        <w:r>
          <w:rPr>
            <w:rFonts w:ascii="Times New Roman" w:hAnsi="Times New Roman"/>
            <w:sz w:val="24"/>
            <w:szCs w:val="24"/>
            <w:lang w:val="sv-SE"/>
          </w:rPr>
          <w:t>te sig</w:t>
        </w:r>
      </w:ins>
      <w:del w:id="269" w:author="Henrik Frisk" w:date="2017-04-03T18:44:00Z">
        <w:r>
          <w:rPr>
            <w:rFonts w:ascii="Times New Roman" w:hAnsi="Times New Roman"/>
            <w:sz w:val="24"/>
            <w:szCs w:val="24"/>
            <w:lang w:val="sv-SE"/>
          </w:rPr>
          <w:delText>tyckas</w:delText>
        </w:r>
      </w:del>
      <w:ins w:id="270" w:author="Henrik Frisk" w:date="2017-04-03T18:44:00Z">
        <w:r>
          <w:rPr>
            <w:rFonts w:ascii="Times New Roman" w:hAnsi="Times New Roman"/>
            <w:sz w:val="24"/>
            <w:szCs w:val="24"/>
            <w:lang w:val="sv-SE"/>
          </w:rPr>
          <w:t>,</w:t>
        </w:r>
      </w:ins>
      <w:r>
        <w:rPr>
          <w:rFonts w:ascii="Times New Roman" w:hAnsi="Times New Roman"/>
          <w:sz w:val="24"/>
          <w:szCs w:val="24"/>
          <w:lang w:val="sv-SE"/>
        </w:rPr>
        <w:t xml:space="preserve"> lika viktigt </w:t>
      </w:r>
      <w:r>
        <w:rPr>
          <w:rFonts w:ascii="Times New Roman" w:hAnsi="Times New Roman"/>
          <w:sz w:val="24"/>
          <w:szCs w:val="24"/>
        </w:rPr>
        <w:t>ä</w:t>
      </w:r>
      <w:r>
        <w:rPr>
          <w:rFonts w:ascii="Times New Roman" w:hAnsi="Times New Roman"/>
          <w:sz w:val="24"/>
          <w:szCs w:val="24"/>
          <w:lang w:val="da-DK"/>
        </w:rPr>
        <w:t>r det</w:t>
      </w:r>
      <w:del w:id="271" w:author="Henrik Frisk" w:date="2017-04-03T18:45:00Z">
        <w:r>
          <w:rPr>
            <w:rFonts w:ascii="Times New Roman" w:hAnsi="Times New Roman"/>
            <w:sz w:val="24"/>
            <w:szCs w:val="24"/>
            <w:lang w:val="da-DK"/>
          </w:rPr>
          <w:commentReference w:id="60"/>
        </w:r>
      </w:del>
      <w:commentRangeEnd w:id="59"/>
      <w:r>
        <w:commentReference w:id="59"/>
      </w:r>
      <w:r>
        <w:rPr>
          <w:rFonts w:ascii="Times New Roman" w:hAnsi="Times New Roman"/>
          <w:sz w:val="24"/>
          <w:szCs w:val="24"/>
          <w:lang w:val="sv-SE"/>
        </w:rPr>
        <w:t xml:space="preserve"> att </w:t>
      </w:r>
      <w:ins w:id="272" w:author="Henrik Frisk" w:date="2017-04-03T18:44:00Z">
        <w:r>
          <w:rPr>
            <w:rFonts w:ascii="Times New Roman" w:hAnsi="Times New Roman"/>
            <w:sz w:val="24"/>
            <w:szCs w:val="24"/>
            <w:lang w:val="sv-SE"/>
          </w:rPr>
          <w:t>i kollaborativ konst</w:t>
        </w:r>
      </w:ins>
      <w:ins w:id="273" w:author="Henrik Frisk" w:date="2017-04-03T18:45:00Z">
        <w:r>
          <w:rPr>
            <w:rFonts w:ascii="Times New Roman" w:hAnsi="Times New Roman"/>
            <w:sz w:val="24"/>
            <w:szCs w:val="24"/>
            <w:lang w:val="sv-SE"/>
          </w:rPr>
          <w:t xml:space="preserve"> </w:t>
        </w:r>
      </w:ins>
      <w:r>
        <w:rPr>
          <w:rFonts w:ascii="Times New Roman" w:hAnsi="Times New Roman"/>
          <w:sz w:val="24"/>
          <w:szCs w:val="24"/>
          <w:lang w:val="sv-SE"/>
        </w:rPr>
        <w:t>frigöra sig fr</w:t>
      </w:r>
      <w:r>
        <w:rPr>
          <w:rFonts w:ascii="Times New Roman" w:hAnsi="Times New Roman"/>
          <w:sz w:val="24"/>
          <w:szCs w:val="24"/>
          <w:lang w:val="da-DK"/>
        </w:rPr>
        <w:t>å</w:t>
      </w:r>
      <w:r>
        <w:rPr>
          <w:rFonts w:ascii="Times New Roman" w:hAnsi="Times New Roman"/>
          <w:sz w:val="24"/>
          <w:szCs w:val="24"/>
          <w:lang w:val="it-IT"/>
        </w:rPr>
        <w:t>n den individuella f</w:t>
      </w:r>
      <w:r>
        <w:rPr>
          <w:rFonts w:ascii="Times New Roman" w:hAnsi="Times New Roman"/>
          <w:sz w:val="24"/>
          <w:szCs w:val="24"/>
          <w:lang w:val="sv-SE"/>
        </w:rPr>
        <w:t>ö</w:t>
      </w:r>
      <w:r>
        <w:rPr>
          <w:rFonts w:ascii="Times New Roman" w:hAnsi="Times New Roman"/>
          <w:sz w:val="24"/>
          <w:szCs w:val="24"/>
        </w:rPr>
        <w:t>rvä</w:t>
      </w:r>
      <w:r>
        <w:rPr>
          <w:rFonts w:ascii="Times New Roman" w:hAnsi="Times New Roman"/>
          <w:sz w:val="24"/>
          <w:szCs w:val="24"/>
          <w:lang w:val="en-US"/>
        </w:rPr>
        <w:t>ntan p</w:t>
      </w:r>
      <w:r>
        <w:rPr>
          <w:rFonts w:ascii="Times New Roman" w:hAnsi="Times New Roman"/>
          <w:sz w:val="24"/>
          <w:szCs w:val="24"/>
        </w:rPr>
        <w:t>å återkoppling. Det ä</w:t>
      </w:r>
      <w:r>
        <w:rPr>
          <w:rFonts w:ascii="Times New Roman" w:hAnsi="Times New Roman"/>
          <w:sz w:val="24"/>
          <w:szCs w:val="24"/>
          <w:lang w:val="sv-SE"/>
        </w:rPr>
        <w:t>r interaktiviteten som skapar mö</w:t>
      </w:r>
      <w:r>
        <w:rPr>
          <w:rFonts w:ascii="Times New Roman" w:hAnsi="Times New Roman"/>
          <w:sz w:val="24"/>
          <w:szCs w:val="24"/>
          <w:lang w:val="de-DE"/>
        </w:rPr>
        <w:t>tet</w:t>
      </w:r>
      <w:r>
        <w:rPr>
          <w:rFonts w:ascii="Times New Roman" w:hAnsi="Times New Roman"/>
          <w:color w:val="CE222B"/>
          <w:sz w:val="24"/>
          <w:szCs w:val="24"/>
          <w:lang w:val="sv-SE"/>
        </w:rPr>
        <w:t>,</w:t>
      </w:r>
      <w:r>
        <w:rPr>
          <w:rFonts w:ascii="Times New Roman" w:hAnsi="Times New Roman"/>
          <w:sz w:val="24"/>
          <w:szCs w:val="24"/>
          <w:lang w:val="da-DK"/>
        </w:rPr>
        <w:t xml:space="preserve"> men det </w:t>
      </w:r>
      <w:r>
        <w:rPr>
          <w:rFonts w:ascii="Times New Roman" w:hAnsi="Times New Roman"/>
          <w:sz w:val="24"/>
          <w:szCs w:val="24"/>
        </w:rPr>
        <w:t>ä</w:t>
      </w:r>
      <w:r>
        <w:rPr>
          <w:rFonts w:ascii="Times New Roman" w:hAnsi="Times New Roman"/>
          <w:sz w:val="24"/>
          <w:szCs w:val="24"/>
          <w:lang w:val="sv-SE"/>
        </w:rPr>
        <w:t>r det kollektiva medskapandet som uppr</w:t>
      </w:r>
      <w:r>
        <w:rPr>
          <w:rFonts w:ascii="Times New Roman" w:hAnsi="Times New Roman"/>
          <w:sz w:val="24"/>
          <w:szCs w:val="24"/>
        </w:rPr>
        <w:t>ä</w:t>
      </w:r>
      <w:r>
        <w:rPr>
          <w:rFonts w:ascii="Times New Roman" w:hAnsi="Times New Roman"/>
          <w:sz w:val="24"/>
          <w:szCs w:val="24"/>
          <w:lang w:val="en-US"/>
        </w:rPr>
        <w:t>tth</w:t>
      </w:r>
      <w:r>
        <w:rPr>
          <w:rFonts w:ascii="Times New Roman" w:hAnsi="Times New Roman"/>
          <w:sz w:val="24"/>
          <w:szCs w:val="24"/>
          <w:lang w:val="da-DK"/>
        </w:rPr>
        <w:t>åller det</w:t>
      </w:r>
      <w:r>
        <w:rPr>
          <w:rFonts w:ascii="Times New Roman" w:hAnsi="Times New Roman"/>
          <w:color w:val="CE222B"/>
          <w:sz w:val="24"/>
          <w:szCs w:val="24"/>
          <w:lang w:val="sv-SE"/>
        </w:rPr>
        <w:t>.</w:t>
      </w:r>
      <w:r>
        <w:rPr>
          <w:rFonts w:ascii="Times New Roman" w:hAnsi="Times New Roman"/>
          <w:sz w:val="24"/>
          <w:szCs w:val="24"/>
        </w:rPr>
        <w:t xml:space="preserve"> </w:t>
      </w:r>
      <w:r>
        <w:rPr>
          <w:rFonts w:ascii="Times New Roman" w:hAnsi="Times New Roman"/>
          <w:color w:val="CE222B"/>
          <w:sz w:val="24"/>
          <w:szCs w:val="24"/>
          <w:lang w:val="sv-SE"/>
        </w:rPr>
        <w:t>B</w:t>
      </w:r>
      <w:r>
        <w:rPr>
          <w:rFonts w:ascii="Times New Roman" w:hAnsi="Times New Roman"/>
          <w:color w:val="CE222B"/>
          <w:sz w:val="24"/>
          <w:szCs w:val="24"/>
        </w:rPr>
        <w:t>ara</w:t>
      </w:r>
      <w:r>
        <w:rPr>
          <w:rFonts w:ascii="Times New Roman" w:hAnsi="Times New Roman"/>
          <w:sz w:val="24"/>
          <w:szCs w:val="24"/>
          <w:lang w:val="nl-NL"/>
        </w:rPr>
        <w:t xml:space="preserve"> om </w:t>
      </w:r>
      <w:r>
        <w:rPr>
          <w:rFonts w:ascii="Times New Roman" w:hAnsi="Times New Roman"/>
          <w:color w:val="CE222B"/>
          <w:sz w:val="24"/>
          <w:szCs w:val="24"/>
          <w:lang w:val="sv-SE"/>
        </w:rPr>
        <w:t>man</w:t>
      </w:r>
      <w:r>
        <w:rPr>
          <w:rFonts w:ascii="Times New Roman" w:hAnsi="Times New Roman"/>
          <w:sz w:val="24"/>
          <w:szCs w:val="24"/>
          <w:lang w:val="sv-SE"/>
        </w:rPr>
        <w:t xml:space="preserve"> ger </w:t>
      </w:r>
      <w:r>
        <w:rPr>
          <w:rFonts w:ascii="Times New Roman" w:hAnsi="Times New Roman"/>
          <w:color w:val="CE222B"/>
          <w:sz w:val="24"/>
          <w:szCs w:val="24"/>
          <w:lang w:val="sv-SE"/>
        </w:rPr>
        <w:t>s</w:t>
      </w:r>
      <w:r>
        <w:rPr>
          <w:rFonts w:ascii="Times New Roman" w:hAnsi="Times New Roman"/>
          <w:color w:val="CE222B"/>
          <w:sz w:val="24"/>
          <w:szCs w:val="24"/>
        </w:rPr>
        <w:t>ig</w:t>
      </w:r>
      <w:r>
        <w:rPr>
          <w:rFonts w:ascii="Times New Roman" w:hAnsi="Times New Roman"/>
          <w:sz w:val="24"/>
          <w:szCs w:val="24"/>
        </w:rPr>
        <w:t xml:space="preserve"> hän kommer </w:t>
      </w:r>
      <w:r>
        <w:rPr>
          <w:rFonts w:ascii="Times New Roman" w:hAnsi="Times New Roman"/>
          <w:color w:val="CE222B"/>
          <w:sz w:val="24"/>
          <w:szCs w:val="24"/>
          <w:lang w:val="sv-SE"/>
        </w:rPr>
        <w:t>man att</w:t>
      </w:r>
      <w:r>
        <w:rPr>
          <w:rFonts w:ascii="Times New Roman" w:hAnsi="Times New Roman"/>
          <w:sz w:val="24"/>
          <w:szCs w:val="24"/>
          <w:lang w:val="sv-SE"/>
        </w:rPr>
        <w:t xml:space="preserve"> kunna fö</w:t>
      </w:r>
      <w:r>
        <w:rPr>
          <w:rFonts w:ascii="Times New Roman" w:hAnsi="Times New Roman"/>
          <w:sz w:val="24"/>
          <w:szCs w:val="24"/>
        </w:rPr>
        <w:t>rstå musiken. Det interaktiva verket ä</w:t>
      </w:r>
      <w:r>
        <w:rPr>
          <w:rFonts w:ascii="Times New Roman" w:hAnsi="Times New Roman"/>
          <w:sz w:val="24"/>
          <w:szCs w:val="24"/>
          <w:lang w:val="en-US"/>
        </w:rPr>
        <w:t>r inte en proxy f</w:t>
      </w:r>
      <w:r>
        <w:rPr>
          <w:rFonts w:ascii="Times New Roman" w:hAnsi="Times New Roman"/>
          <w:sz w:val="24"/>
          <w:szCs w:val="24"/>
          <w:lang w:val="sv-SE"/>
        </w:rPr>
        <w:t>ö</w:t>
      </w:r>
      <w:r>
        <w:rPr>
          <w:rFonts w:ascii="Times New Roman" w:hAnsi="Times New Roman"/>
          <w:sz w:val="24"/>
          <w:szCs w:val="24"/>
        </w:rPr>
        <w:t>r m</w:t>
      </w:r>
      <w:r>
        <w:rPr>
          <w:rFonts w:ascii="Times New Roman" w:hAnsi="Times New Roman"/>
          <w:sz w:val="24"/>
          <w:szCs w:val="24"/>
          <w:lang w:val="sv-SE"/>
        </w:rPr>
        <w:t>ötet mellan m</w:t>
      </w:r>
      <w:r>
        <w:rPr>
          <w:rFonts w:ascii="Times New Roman" w:hAnsi="Times New Roman"/>
          <w:sz w:val="24"/>
          <w:szCs w:val="24"/>
        </w:rPr>
        <w:t>ä</w:t>
      </w:r>
      <w:r>
        <w:rPr>
          <w:rFonts w:ascii="Times New Roman" w:hAnsi="Times New Roman"/>
          <w:sz w:val="24"/>
          <w:szCs w:val="24"/>
          <w:lang w:val="sv-SE"/>
        </w:rPr>
        <w:t xml:space="preserve">nniskor som det kan vara i till exempel en </w:t>
      </w:r>
      <w:r>
        <w:rPr>
          <w:rFonts w:ascii="Times New Roman" w:hAnsi="Times New Roman"/>
          <w:color w:val="CE222B"/>
          <w:sz w:val="24"/>
          <w:szCs w:val="24"/>
        </w:rPr>
        <w:t>orkesterkonser</w:t>
      </w:r>
      <w:r>
        <w:rPr>
          <w:rFonts w:ascii="Times New Roman" w:hAnsi="Times New Roman"/>
          <w:color w:val="CE222B"/>
          <w:sz w:val="24"/>
          <w:szCs w:val="24"/>
          <w:lang w:val="sv-SE"/>
        </w:rPr>
        <w:t>t.</w:t>
      </w:r>
      <w:r>
        <w:rPr>
          <w:rFonts w:ascii="Times New Roman" w:hAnsi="Times New Roman"/>
          <w:sz w:val="24"/>
          <w:szCs w:val="24"/>
        </w:rPr>
        <w:t xml:space="preserve"> </w:t>
      </w:r>
      <w:r>
        <w:rPr>
          <w:rFonts w:ascii="Times New Roman" w:hAnsi="Times New Roman"/>
          <w:sz w:val="24"/>
          <w:szCs w:val="24"/>
          <w:lang w:val="sv-SE"/>
        </w:rPr>
        <w:t>Individer i publiken upplever en n</w:t>
      </w:r>
      <w:r>
        <w:rPr>
          <w:rFonts w:ascii="Times New Roman" w:hAnsi="Times New Roman"/>
          <w:sz w:val="24"/>
          <w:szCs w:val="24"/>
        </w:rPr>
        <w:t xml:space="preserve">ärhet </w:t>
      </w:r>
      <w:r>
        <w:rPr>
          <w:rFonts w:ascii="Times New Roman" w:hAnsi="Times New Roman"/>
          <w:color w:val="CE222B"/>
          <w:sz w:val="24"/>
          <w:szCs w:val="24"/>
          <w:lang w:val="sv-SE"/>
        </w:rPr>
        <w:t>eftersom</w:t>
      </w:r>
      <w:r>
        <w:rPr>
          <w:rFonts w:ascii="Times New Roman" w:hAnsi="Times New Roman"/>
          <w:color w:val="CE222B"/>
          <w:sz w:val="24"/>
          <w:szCs w:val="24"/>
        </w:rPr>
        <w:t xml:space="preserve"> de</w:t>
      </w:r>
      <w:r>
        <w:rPr>
          <w:rFonts w:ascii="Times New Roman" w:hAnsi="Times New Roman"/>
          <w:sz w:val="24"/>
          <w:szCs w:val="24"/>
          <w:lang w:val="sv-SE"/>
        </w:rPr>
        <w:t xml:space="preserve"> har delat en liknande upplevelse. Men det </w:t>
      </w:r>
      <w:r>
        <w:rPr>
          <w:rFonts w:ascii="Times New Roman" w:hAnsi="Times New Roman"/>
          <w:sz w:val="24"/>
          <w:szCs w:val="24"/>
        </w:rPr>
        <w:t>ä</w:t>
      </w:r>
      <w:r>
        <w:rPr>
          <w:rFonts w:ascii="Times New Roman" w:hAnsi="Times New Roman"/>
          <w:sz w:val="24"/>
          <w:szCs w:val="24"/>
          <w:lang w:val="sv-SE"/>
        </w:rPr>
        <w:t xml:space="preserve">r inte musiken som extern faktor som </w:t>
      </w:r>
      <w:r>
        <w:rPr>
          <w:rFonts w:ascii="Times New Roman" w:hAnsi="Times New Roman"/>
          <w:sz w:val="24"/>
          <w:szCs w:val="24"/>
        </w:rPr>
        <w:t>ä</w:t>
      </w:r>
      <w:r>
        <w:rPr>
          <w:rFonts w:ascii="Times New Roman" w:hAnsi="Times New Roman"/>
          <w:sz w:val="24"/>
          <w:szCs w:val="24"/>
          <w:lang w:val="de-DE"/>
        </w:rPr>
        <w:t>r beh</w:t>
      </w:r>
      <w:r>
        <w:rPr>
          <w:rFonts w:ascii="Times New Roman" w:hAnsi="Times New Roman"/>
          <w:sz w:val="24"/>
          <w:szCs w:val="24"/>
          <w:lang w:val="da-DK"/>
        </w:rPr>
        <w:t>å</w:t>
      </w:r>
      <w:r>
        <w:rPr>
          <w:rFonts w:ascii="Times New Roman" w:hAnsi="Times New Roman"/>
          <w:sz w:val="24"/>
          <w:szCs w:val="24"/>
          <w:lang w:val="sv-SE"/>
        </w:rPr>
        <w:t>llningen i Compoz</w:t>
      </w:r>
      <w:r>
        <w:rPr>
          <w:rFonts w:ascii="Times New Roman" w:hAnsi="Times New Roman"/>
          <w:color w:val="CE222B"/>
          <w:sz w:val="24"/>
          <w:szCs w:val="24"/>
          <w:lang w:val="sv-SE"/>
        </w:rPr>
        <w:t>,</w:t>
      </w:r>
      <w:r>
        <w:rPr>
          <w:rFonts w:ascii="Times New Roman" w:hAnsi="Times New Roman"/>
          <w:sz w:val="24"/>
          <w:szCs w:val="24"/>
          <w:lang w:val="sv-SE"/>
        </w:rPr>
        <w:t xml:space="preserve"> utan musiken som facilitator. Det </w:t>
      </w:r>
      <w:r>
        <w:rPr>
          <w:rFonts w:ascii="Times New Roman" w:hAnsi="Times New Roman"/>
          <w:sz w:val="24"/>
          <w:szCs w:val="24"/>
        </w:rPr>
        <w:t>ä</w:t>
      </w:r>
      <w:r>
        <w:rPr>
          <w:rFonts w:ascii="Times New Roman" w:hAnsi="Times New Roman"/>
          <w:sz w:val="24"/>
          <w:szCs w:val="24"/>
          <w:lang w:val="sv-SE"/>
        </w:rPr>
        <w:t>r lyssnandet till musiken genom interaktiviteten som skapar fö</w:t>
      </w:r>
      <w:r>
        <w:rPr>
          <w:rFonts w:ascii="Times New Roman" w:hAnsi="Times New Roman"/>
          <w:sz w:val="24"/>
          <w:szCs w:val="24"/>
        </w:rPr>
        <w:t>rutsä</w:t>
      </w:r>
      <w:r>
        <w:rPr>
          <w:rFonts w:ascii="Times New Roman" w:hAnsi="Times New Roman"/>
          <w:sz w:val="24"/>
          <w:szCs w:val="24"/>
          <w:lang w:val="sv-SE"/>
        </w:rPr>
        <w:t>ttningen fö</w:t>
      </w:r>
      <w:r>
        <w:rPr>
          <w:rFonts w:ascii="Times New Roman" w:hAnsi="Times New Roman"/>
          <w:sz w:val="24"/>
          <w:szCs w:val="24"/>
        </w:rPr>
        <w:t>r den utvidgade nä</w:t>
      </w:r>
      <w:r>
        <w:rPr>
          <w:rFonts w:ascii="Times New Roman" w:hAnsi="Times New Roman"/>
          <w:sz w:val="24"/>
          <w:szCs w:val="24"/>
          <w:lang w:val="sv-SE"/>
        </w:rPr>
        <w:t>rvaron tillsammans med andra.</w:t>
      </w:r>
    </w:p>
    <w:p>
      <w:pPr>
        <w:pStyle w:val="Frval"/>
        <w:shd w:val="clear" w:fill="FFFFFF"/>
        <w:bidi w:val="0"/>
        <w:spacing w:lineRule="auto" w:line="360"/>
        <w:ind w:left="0" w:right="567" w:firstLine="360"/>
        <w:jc w:val="left"/>
        <w:rPr>
          <w:rFonts w:ascii="Times New Roman" w:hAnsi="Times New Roman" w:eastAsia="Times New Roman" w:cs="Times New Roman"/>
          <w:sz w:val="24"/>
          <w:szCs w:val="24"/>
        </w:rPr>
      </w:pPr>
      <w:r>
        <w:rPr>
          <w:rFonts w:ascii="Times New Roman" w:hAnsi="Times New Roman"/>
          <w:sz w:val="24"/>
          <w:szCs w:val="24"/>
          <w:lang w:val="sv-SE"/>
        </w:rPr>
        <w:t>Tillbaks till fr</w:t>
      </w:r>
      <w:r>
        <w:rPr>
          <w:rFonts w:ascii="Times New Roman" w:hAnsi="Times New Roman"/>
          <w:sz w:val="24"/>
          <w:szCs w:val="24"/>
          <w:lang w:val="da-DK"/>
        </w:rPr>
        <w:t>å</w:t>
      </w:r>
      <w:r>
        <w:rPr>
          <w:rFonts w:ascii="Times New Roman" w:hAnsi="Times New Roman"/>
          <w:sz w:val="24"/>
          <w:szCs w:val="24"/>
          <w:lang w:val="sv-SE"/>
        </w:rPr>
        <w:t>gan om den interaktiva musikens identitet. Finns det egentligen n</w:t>
      </w:r>
      <w:r>
        <w:rPr>
          <w:rFonts w:ascii="Times New Roman" w:hAnsi="Times New Roman"/>
          <w:sz w:val="24"/>
          <w:szCs w:val="24"/>
          <w:lang w:val="da-DK"/>
        </w:rPr>
        <w:t>å</w:t>
      </w:r>
      <w:r>
        <w:rPr>
          <w:rFonts w:ascii="Times New Roman" w:hAnsi="Times New Roman"/>
          <w:sz w:val="24"/>
          <w:szCs w:val="24"/>
          <w:lang w:val="sv-SE"/>
        </w:rPr>
        <w:t xml:space="preserve">gon musik som inte </w:t>
      </w:r>
      <w:r>
        <w:rPr>
          <w:rFonts w:ascii="Times New Roman" w:hAnsi="Times New Roman"/>
          <w:sz w:val="24"/>
          <w:szCs w:val="24"/>
        </w:rPr>
        <w:t>ä</w:t>
      </w:r>
      <w:r>
        <w:rPr>
          <w:rFonts w:ascii="Times New Roman" w:hAnsi="Times New Roman"/>
          <w:sz w:val="24"/>
          <w:szCs w:val="24"/>
          <w:lang w:val="sv-SE"/>
        </w:rPr>
        <w:t>r interaktiv? Kanske kan man s</w:t>
      </w:r>
      <w:r>
        <w:rPr>
          <w:rFonts w:ascii="Times New Roman" w:hAnsi="Times New Roman"/>
          <w:sz w:val="24"/>
          <w:szCs w:val="24"/>
        </w:rPr>
        <w:t>ä</w:t>
      </w:r>
      <w:r>
        <w:rPr>
          <w:rFonts w:ascii="Times New Roman" w:hAnsi="Times New Roman"/>
          <w:sz w:val="24"/>
          <w:szCs w:val="24"/>
          <w:lang w:val="sv-SE"/>
        </w:rPr>
        <w:t xml:space="preserve">ga att den minst interaktiva musiken </w:t>
      </w:r>
      <w:r>
        <w:rPr>
          <w:rFonts w:ascii="Times New Roman" w:hAnsi="Times New Roman"/>
          <w:sz w:val="24"/>
          <w:szCs w:val="24"/>
        </w:rPr>
        <w:t>ä</w:t>
      </w:r>
      <w:r>
        <w:rPr>
          <w:rFonts w:ascii="Times New Roman" w:hAnsi="Times New Roman"/>
          <w:sz w:val="24"/>
          <w:szCs w:val="24"/>
          <w:lang w:val="sv-SE"/>
        </w:rPr>
        <w:t>r den som spelas upp p</w:t>
      </w:r>
      <w:r>
        <w:rPr>
          <w:rFonts w:ascii="Times New Roman" w:hAnsi="Times New Roman"/>
          <w:sz w:val="24"/>
          <w:szCs w:val="24"/>
        </w:rPr>
        <w:t xml:space="preserve">å </w:t>
      </w:r>
      <w:r>
        <w:rPr>
          <w:rFonts w:ascii="Times New Roman" w:hAnsi="Times New Roman"/>
          <w:sz w:val="24"/>
          <w:szCs w:val="24"/>
          <w:lang w:val="sv-SE"/>
        </w:rPr>
        <w:t xml:space="preserve">en CD eller liknande. Det </w:t>
      </w:r>
      <w:r>
        <w:rPr>
          <w:rFonts w:ascii="Times New Roman" w:hAnsi="Times New Roman"/>
          <w:sz w:val="24"/>
          <w:szCs w:val="24"/>
        </w:rPr>
        <w:t>ä</w:t>
      </w:r>
      <w:r>
        <w:rPr>
          <w:rFonts w:ascii="Times New Roman" w:hAnsi="Times New Roman"/>
          <w:sz w:val="24"/>
          <w:szCs w:val="24"/>
          <w:lang w:val="sv-SE"/>
        </w:rPr>
        <w:t>r bara f</w:t>
      </w:r>
      <w:r>
        <w:rPr>
          <w:rFonts w:ascii="Times New Roman" w:hAnsi="Times New Roman"/>
          <w:sz w:val="24"/>
          <w:szCs w:val="24"/>
        </w:rPr>
        <w:t>å aspekter av den musiken som p</w:t>
      </w:r>
      <w:r>
        <w:rPr>
          <w:rFonts w:ascii="Times New Roman" w:hAnsi="Times New Roman"/>
          <w:sz w:val="24"/>
          <w:szCs w:val="24"/>
          <w:lang w:val="da-DK"/>
        </w:rPr>
        <w:t>å</w:t>
      </w:r>
      <w:r>
        <w:rPr>
          <w:rFonts w:ascii="Times New Roman" w:hAnsi="Times New Roman"/>
          <w:sz w:val="24"/>
          <w:szCs w:val="24"/>
          <w:lang w:val="sv-SE"/>
        </w:rPr>
        <w:t>verkas eller fö</w:t>
      </w:r>
      <w:r>
        <w:rPr>
          <w:rFonts w:ascii="Times New Roman" w:hAnsi="Times New Roman"/>
          <w:sz w:val="24"/>
          <w:szCs w:val="24"/>
        </w:rPr>
        <w:t>rä</w:t>
      </w:r>
      <w:r>
        <w:rPr>
          <w:rFonts w:ascii="Times New Roman" w:hAnsi="Times New Roman"/>
          <w:sz w:val="24"/>
          <w:szCs w:val="24"/>
          <w:lang w:val="sv-SE"/>
        </w:rPr>
        <w:t>ndras av vad jag som lyssnare samtidigt gö</w:t>
      </w:r>
      <w:r>
        <w:rPr>
          <w:rFonts w:ascii="Times New Roman" w:hAnsi="Times New Roman"/>
          <w:sz w:val="24"/>
          <w:szCs w:val="24"/>
        </w:rPr>
        <w:t xml:space="preserve">r. Men på </w:t>
      </w:r>
      <w:r>
        <w:rPr>
          <w:rFonts w:ascii="Times New Roman" w:hAnsi="Times New Roman"/>
          <w:sz w:val="24"/>
          <w:szCs w:val="24"/>
          <w:lang w:val="sv-SE"/>
        </w:rPr>
        <w:t xml:space="preserve">ett filosofiskt plan </w:t>
      </w:r>
      <w:r>
        <w:rPr>
          <w:rFonts w:ascii="Times New Roman" w:hAnsi="Times New Roman"/>
          <w:sz w:val="24"/>
          <w:szCs w:val="24"/>
        </w:rPr>
        <w:t>är det om</w:t>
      </w:r>
      <w:r>
        <w:rPr>
          <w:rFonts w:ascii="Times New Roman" w:hAnsi="Times New Roman"/>
          <w:sz w:val="24"/>
          <w:szCs w:val="24"/>
          <w:lang w:val="sv-SE"/>
        </w:rPr>
        <w:t>öjligt att p</w:t>
      </w:r>
      <w:r>
        <w:rPr>
          <w:rFonts w:ascii="Times New Roman" w:hAnsi="Times New Roman"/>
          <w:sz w:val="24"/>
          <w:szCs w:val="24"/>
          <w:lang w:val="da-DK"/>
        </w:rPr>
        <w:t>å</w:t>
      </w:r>
      <w:r>
        <w:rPr>
          <w:rFonts w:ascii="Times New Roman" w:hAnsi="Times New Roman"/>
          <w:sz w:val="24"/>
          <w:szCs w:val="24"/>
        </w:rPr>
        <w:t xml:space="preserve">stå </w:t>
      </w:r>
      <w:r>
        <w:rPr>
          <w:rFonts w:ascii="Times New Roman" w:hAnsi="Times New Roman"/>
          <w:sz w:val="24"/>
          <w:szCs w:val="24"/>
          <w:lang w:val="sv-SE"/>
        </w:rPr>
        <w:t>att inte lyssnaren s</w:t>
      </w:r>
      <w:r>
        <w:rPr>
          <w:rFonts w:ascii="Times New Roman" w:hAnsi="Times New Roman"/>
          <w:sz w:val="24"/>
          <w:szCs w:val="24"/>
          <w:lang w:val="da-DK"/>
        </w:rPr>
        <w:t>å</w:t>
      </w:r>
      <w:r>
        <w:rPr>
          <w:rFonts w:ascii="Times New Roman" w:hAnsi="Times New Roman"/>
          <w:sz w:val="24"/>
          <w:szCs w:val="24"/>
        </w:rPr>
        <w:t>vä</w:t>
      </w:r>
      <w:r>
        <w:rPr>
          <w:rFonts w:ascii="Times New Roman" w:hAnsi="Times New Roman"/>
          <w:sz w:val="24"/>
          <w:szCs w:val="24"/>
          <w:lang w:val="sv-SE"/>
        </w:rPr>
        <w:t>l som musiken p</w:t>
      </w:r>
      <w:r>
        <w:rPr>
          <w:rFonts w:ascii="Times New Roman" w:hAnsi="Times New Roman"/>
          <w:sz w:val="24"/>
          <w:szCs w:val="24"/>
          <w:lang w:val="da-DK"/>
        </w:rPr>
        <w:t>å</w:t>
      </w:r>
      <w:r>
        <w:rPr>
          <w:rFonts w:ascii="Times New Roman" w:hAnsi="Times New Roman"/>
          <w:sz w:val="24"/>
          <w:szCs w:val="24"/>
          <w:lang w:val="sv-SE"/>
        </w:rPr>
        <w:t>verkas av lyssnandet. Man kan fö</w:t>
      </w:r>
      <w:r>
        <w:rPr>
          <w:rFonts w:ascii="Times New Roman" w:hAnsi="Times New Roman"/>
          <w:sz w:val="24"/>
          <w:szCs w:val="24"/>
          <w:lang w:val="it-IT"/>
        </w:rPr>
        <w:t>rvisso inte st</w:t>
      </w:r>
      <w:r>
        <w:rPr>
          <w:rFonts w:ascii="Times New Roman" w:hAnsi="Times New Roman"/>
          <w:sz w:val="24"/>
          <w:szCs w:val="24"/>
        </w:rPr>
        <w:t>ä</w:t>
      </w:r>
      <w:r>
        <w:rPr>
          <w:rFonts w:ascii="Times New Roman" w:hAnsi="Times New Roman"/>
          <w:sz w:val="24"/>
          <w:szCs w:val="24"/>
          <w:lang w:val="sv-SE"/>
        </w:rPr>
        <w:t>nga ö</w:t>
      </w:r>
      <w:r>
        <w:rPr>
          <w:rFonts w:ascii="Times New Roman" w:hAnsi="Times New Roman"/>
          <w:sz w:val="24"/>
          <w:szCs w:val="24"/>
        </w:rPr>
        <w:t xml:space="preserve">ronen, som man kan med </w:t>
      </w:r>
      <w:r>
        <w:rPr>
          <w:rFonts w:ascii="Times New Roman" w:hAnsi="Times New Roman"/>
          <w:sz w:val="24"/>
          <w:szCs w:val="24"/>
          <w:lang w:val="sv-SE"/>
        </w:rPr>
        <w:t>ögonen, men man kan v</w:t>
      </w:r>
      <w:r>
        <w:rPr>
          <w:rFonts w:ascii="Times New Roman" w:hAnsi="Times New Roman"/>
          <w:sz w:val="24"/>
          <w:szCs w:val="24"/>
        </w:rPr>
        <w:t>ä</w:t>
      </w:r>
      <w:r>
        <w:rPr>
          <w:rFonts w:ascii="Times New Roman" w:hAnsi="Times New Roman"/>
          <w:sz w:val="24"/>
          <w:szCs w:val="24"/>
          <w:lang w:val="sv-SE"/>
        </w:rPr>
        <w:t xml:space="preserve">lja att inte lyssna aktivt. Lyssnandet kan </w:t>
      </w:r>
      <w:r>
        <w:rPr>
          <w:rFonts w:ascii="Times New Roman" w:hAnsi="Times New Roman"/>
          <w:sz w:val="24"/>
          <w:szCs w:val="24"/>
        </w:rPr>
        <w:t>ä</w:t>
      </w:r>
      <w:r>
        <w:rPr>
          <w:rFonts w:ascii="Times New Roman" w:hAnsi="Times New Roman"/>
          <w:sz w:val="24"/>
          <w:szCs w:val="24"/>
          <w:lang w:val="pt-PT"/>
        </w:rPr>
        <w:t>ga rum p</w:t>
      </w:r>
      <w:r>
        <w:rPr>
          <w:rFonts w:ascii="Times New Roman" w:hAnsi="Times New Roman"/>
          <w:sz w:val="24"/>
          <w:szCs w:val="24"/>
        </w:rPr>
        <w:t>å så m</w:t>
      </w:r>
      <w:r>
        <w:rPr>
          <w:rFonts w:ascii="Times New Roman" w:hAnsi="Times New Roman"/>
          <w:sz w:val="24"/>
          <w:szCs w:val="24"/>
          <w:lang w:val="da-DK"/>
        </w:rPr>
        <w:t>å</w:t>
      </w:r>
      <w:r>
        <w:rPr>
          <w:rFonts w:ascii="Times New Roman" w:hAnsi="Times New Roman"/>
          <w:sz w:val="24"/>
          <w:szCs w:val="24"/>
          <w:lang w:val="sv-SE"/>
        </w:rPr>
        <w:t>nga olika niv</w:t>
      </w:r>
      <w:r>
        <w:rPr>
          <w:rFonts w:ascii="Times New Roman" w:hAnsi="Times New Roman"/>
          <w:sz w:val="24"/>
          <w:szCs w:val="24"/>
          <w:lang w:val="da-DK"/>
        </w:rPr>
        <w:t>å</w:t>
      </w:r>
      <w:r>
        <w:rPr>
          <w:rFonts w:ascii="Times New Roman" w:hAnsi="Times New Roman"/>
          <w:sz w:val="24"/>
          <w:szCs w:val="24"/>
          <w:lang w:val="sv-SE"/>
        </w:rPr>
        <w:t>er och med s</w:t>
      </w:r>
      <w:r>
        <w:rPr>
          <w:rFonts w:ascii="Times New Roman" w:hAnsi="Times New Roman"/>
          <w:sz w:val="24"/>
          <w:szCs w:val="24"/>
        </w:rPr>
        <w:t>å m</w:t>
      </w:r>
      <w:r>
        <w:rPr>
          <w:rFonts w:ascii="Times New Roman" w:hAnsi="Times New Roman"/>
          <w:sz w:val="24"/>
          <w:szCs w:val="24"/>
          <w:lang w:val="da-DK"/>
        </w:rPr>
        <w:t>å</w:t>
      </w:r>
      <w:r>
        <w:rPr>
          <w:rFonts w:ascii="Times New Roman" w:hAnsi="Times New Roman"/>
          <w:sz w:val="24"/>
          <w:szCs w:val="24"/>
          <w:lang w:val="sv-SE"/>
        </w:rPr>
        <w:t>nga olika intentioner, och alla dessa kommer att p</w:t>
      </w:r>
      <w:r>
        <w:rPr>
          <w:rFonts w:ascii="Times New Roman" w:hAnsi="Times New Roman"/>
          <w:sz w:val="24"/>
          <w:szCs w:val="24"/>
          <w:lang w:val="da-DK"/>
        </w:rPr>
        <w:t>å</w:t>
      </w:r>
      <w:r>
        <w:rPr>
          <w:rFonts w:ascii="Times New Roman" w:hAnsi="Times New Roman"/>
          <w:sz w:val="24"/>
          <w:szCs w:val="24"/>
          <w:lang w:val="sv-SE"/>
        </w:rPr>
        <w:t>verka n</w:t>
      </w:r>
      <w:r>
        <w:rPr>
          <w:rFonts w:ascii="Times New Roman" w:hAnsi="Times New Roman"/>
          <w:sz w:val="24"/>
          <w:szCs w:val="24"/>
        </w:rPr>
        <w:t>ä</w:t>
      </w:r>
      <w:r>
        <w:rPr>
          <w:rFonts w:ascii="Times New Roman" w:hAnsi="Times New Roman"/>
          <w:sz w:val="24"/>
          <w:szCs w:val="24"/>
          <w:lang w:val="sv-SE"/>
        </w:rPr>
        <w:t>sta lyssnande p</w:t>
      </w:r>
      <w:r>
        <w:rPr>
          <w:rFonts w:ascii="Times New Roman" w:hAnsi="Times New Roman"/>
          <w:sz w:val="24"/>
          <w:szCs w:val="24"/>
        </w:rPr>
        <w:t xml:space="preserve">å </w:t>
      </w:r>
      <w:r>
        <w:rPr>
          <w:rFonts w:ascii="Times New Roman" w:hAnsi="Times New Roman"/>
          <w:sz w:val="24"/>
          <w:szCs w:val="24"/>
          <w:lang w:val="sv-SE"/>
        </w:rPr>
        <w:t>ett s</w:t>
      </w:r>
      <w:r>
        <w:rPr>
          <w:rFonts w:ascii="Times New Roman" w:hAnsi="Times New Roman"/>
          <w:sz w:val="24"/>
          <w:szCs w:val="24"/>
        </w:rPr>
        <w:t>ä</w:t>
      </w:r>
      <w:r>
        <w:rPr>
          <w:rFonts w:ascii="Times New Roman" w:hAnsi="Times New Roman"/>
          <w:sz w:val="24"/>
          <w:szCs w:val="24"/>
          <w:lang w:val="sv-SE"/>
        </w:rPr>
        <w:t>tt som gör att jag faktiskt kan h</w:t>
      </w:r>
      <w:r>
        <w:rPr>
          <w:rFonts w:ascii="Times New Roman" w:hAnsi="Times New Roman"/>
          <w:sz w:val="24"/>
          <w:szCs w:val="24"/>
        </w:rPr>
        <w:t>ä</w:t>
      </w:r>
      <w:r>
        <w:rPr>
          <w:rFonts w:ascii="Times New Roman" w:hAnsi="Times New Roman"/>
          <w:sz w:val="24"/>
          <w:szCs w:val="24"/>
          <w:lang w:val="sv-SE"/>
        </w:rPr>
        <w:t xml:space="preserve">vda att musiken, </w:t>
      </w:r>
      <w:r>
        <w:rPr>
          <w:rFonts w:ascii="Times New Roman" w:hAnsi="Times New Roman"/>
          <w:sz w:val="24"/>
          <w:szCs w:val="24"/>
        </w:rPr>
        <w:t>ä</w:t>
      </w:r>
      <w:r>
        <w:rPr>
          <w:rFonts w:ascii="Times New Roman" w:hAnsi="Times New Roman"/>
          <w:sz w:val="24"/>
          <w:szCs w:val="24"/>
          <w:lang w:val="sv-SE"/>
        </w:rPr>
        <w:t xml:space="preserve">ven om den </w:t>
      </w:r>
      <w:r>
        <w:rPr>
          <w:rFonts w:ascii="Times New Roman" w:hAnsi="Times New Roman"/>
          <w:sz w:val="24"/>
          <w:szCs w:val="24"/>
        </w:rPr>
        <w:t>ä</w:t>
      </w:r>
      <w:r>
        <w:rPr>
          <w:rFonts w:ascii="Times New Roman" w:hAnsi="Times New Roman"/>
          <w:sz w:val="24"/>
          <w:szCs w:val="24"/>
          <w:lang w:val="sv-SE"/>
        </w:rPr>
        <w:t>r graverad som ettor och nollor p</w:t>
      </w:r>
      <w:r>
        <w:rPr>
          <w:rFonts w:ascii="Times New Roman" w:hAnsi="Times New Roman"/>
          <w:sz w:val="24"/>
          <w:szCs w:val="24"/>
        </w:rPr>
        <w:t xml:space="preserve">å </w:t>
      </w:r>
      <w:r>
        <w:rPr>
          <w:rFonts w:ascii="Times New Roman" w:hAnsi="Times New Roman"/>
          <w:sz w:val="24"/>
          <w:szCs w:val="24"/>
          <w:lang w:val="de-DE"/>
        </w:rPr>
        <w:t xml:space="preserve">en CD, </w:t>
      </w:r>
      <w:r>
        <w:rPr>
          <w:rFonts w:ascii="Times New Roman" w:hAnsi="Times New Roman"/>
          <w:sz w:val="24"/>
          <w:szCs w:val="24"/>
        </w:rPr>
        <w:t>ä</w:t>
      </w:r>
      <w:r>
        <w:rPr>
          <w:rFonts w:ascii="Times New Roman" w:hAnsi="Times New Roman"/>
          <w:sz w:val="24"/>
          <w:szCs w:val="24"/>
          <w:lang w:val="sv-SE"/>
        </w:rPr>
        <w:t>r annorlunda n</w:t>
      </w:r>
      <w:r>
        <w:rPr>
          <w:rFonts w:ascii="Times New Roman" w:hAnsi="Times New Roman"/>
          <w:sz w:val="24"/>
          <w:szCs w:val="24"/>
        </w:rPr>
        <w:t>ä</w:t>
      </w:r>
      <w:r>
        <w:rPr>
          <w:rFonts w:ascii="Times New Roman" w:hAnsi="Times New Roman"/>
          <w:sz w:val="24"/>
          <w:szCs w:val="24"/>
          <w:lang w:val="it-IT"/>
        </w:rPr>
        <w:t>sta g</w:t>
      </w:r>
      <w:r>
        <w:rPr>
          <w:rFonts w:ascii="Times New Roman" w:hAnsi="Times New Roman"/>
          <w:sz w:val="24"/>
          <w:szCs w:val="24"/>
          <w:lang w:val="da-DK"/>
        </w:rPr>
        <w:t>å</w:t>
      </w:r>
      <w:r>
        <w:rPr>
          <w:rFonts w:ascii="Times New Roman" w:hAnsi="Times New Roman"/>
          <w:sz w:val="24"/>
          <w:szCs w:val="24"/>
          <w:lang w:val="sv-SE"/>
        </w:rPr>
        <w:t>ng jag lyssnar p</w:t>
      </w:r>
      <w:r>
        <w:rPr>
          <w:rFonts w:ascii="Times New Roman" w:hAnsi="Times New Roman"/>
          <w:sz w:val="24"/>
          <w:szCs w:val="24"/>
        </w:rPr>
        <w:t>å den.</w:t>
      </w:r>
    </w:p>
    <w:p>
      <w:pPr>
        <w:pStyle w:val="Frval"/>
        <w:shd w:val="clear" w:fill="FFFFFF"/>
        <w:bidi w:val="0"/>
        <w:spacing w:lineRule="auto" w:line="360"/>
        <w:ind w:left="0" w:right="567" w:firstLine="360"/>
        <w:jc w:val="left"/>
        <w:rPr/>
      </w:pPr>
      <w:r>
        <w:rPr>
          <w:rFonts w:ascii="Times New Roman" w:hAnsi="Times New Roman"/>
          <w:sz w:val="24"/>
          <w:szCs w:val="24"/>
        </w:rPr>
        <w:t>I Compoz ä</w:t>
      </w:r>
      <w:r>
        <w:rPr>
          <w:rFonts w:ascii="Times New Roman" w:hAnsi="Times New Roman"/>
          <w:sz w:val="24"/>
          <w:szCs w:val="24"/>
          <w:lang w:val="sv-SE"/>
        </w:rPr>
        <w:t>r ettorna och nollorna graverade p</w:t>
      </w:r>
      <w:r>
        <w:rPr>
          <w:rFonts w:ascii="Times New Roman" w:hAnsi="Times New Roman"/>
          <w:sz w:val="24"/>
          <w:szCs w:val="24"/>
        </w:rPr>
        <w:t>å en h</w:t>
      </w:r>
      <w:r>
        <w:rPr>
          <w:rFonts w:ascii="Times New Roman" w:hAnsi="Times New Roman"/>
          <w:sz w:val="24"/>
          <w:szCs w:val="24"/>
          <w:lang w:val="da-DK"/>
        </w:rPr>
        <w:t>å</w:t>
      </w:r>
      <w:r>
        <w:rPr>
          <w:rFonts w:ascii="Times New Roman" w:hAnsi="Times New Roman"/>
          <w:sz w:val="24"/>
          <w:szCs w:val="24"/>
          <w:lang w:val="sv-SE"/>
        </w:rPr>
        <w:t xml:space="preserve">rddisk. Inspelade ljud, samplingar, spelas upp i systemet, distribuerade i de </w:t>
      </w:r>
      <w:commentRangeStart w:id="61"/>
      <w:r>
        <w:rPr>
          <w:rFonts w:ascii="Times New Roman" w:hAnsi="Times New Roman"/>
          <w:sz w:val="24"/>
          <w:szCs w:val="24"/>
          <w:lang w:val="sv-SE"/>
        </w:rPr>
        <w:t>trettio</w:t>
      </w:r>
      <w:del w:id="274" w:author="Henrik Frisk" w:date="2017-04-03T18:45:00Z">
        <w:r>
          <w:rPr>
            <w:rFonts w:ascii="Times New Roman" w:hAnsi="Times New Roman"/>
            <w:sz w:val="24"/>
            <w:szCs w:val="24"/>
            <w:lang w:val="sv-SE"/>
          </w:rPr>
          <w:commentReference w:id="62"/>
        </w:r>
      </w:del>
      <w:commentRangeEnd w:id="61"/>
      <w:r>
        <w:commentReference w:id="61"/>
      </w:r>
      <w:r>
        <w:rPr>
          <w:rFonts w:ascii="Times New Roman" w:hAnsi="Times New Roman"/>
          <w:sz w:val="24"/>
          <w:szCs w:val="24"/>
        </w:rPr>
        <w:t xml:space="preserve"> h</w:t>
      </w:r>
      <w:r>
        <w:rPr>
          <w:rFonts w:ascii="Times New Roman" w:hAnsi="Times New Roman"/>
          <w:sz w:val="24"/>
          <w:szCs w:val="24"/>
          <w:lang w:val="sv-SE"/>
        </w:rPr>
        <w:t>ögtalarna. I n</w:t>
      </w:r>
      <w:r>
        <w:rPr>
          <w:rFonts w:ascii="Times New Roman" w:hAnsi="Times New Roman"/>
          <w:sz w:val="24"/>
          <w:szCs w:val="24"/>
          <w:lang w:val="da-DK"/>
        </w:rPr>
        <w:t>å</w:t>
      </w:r>
      <w:r>
        <w:rPr>
          <w:rFonts w:ascii="Times New Roman" w:hAnsi="Times New Roman"/>
          <w:sz w:val="24"/>
          <w:szCs w:val="24"/>
          <w:lang w:val="sv-SE"/>
        </w:rPr>
        <w:t>gra fall, n</w:t>
      </w:r>
      <w:r>
        <w:rPr>
          <w:rFonts w:ascii="Times New Roman" w:hAnsi="Times New Roman"/>
          <w:sz w:val="24"/>
          <w:szCs w:val="24"/>
        </w:rPr>
        <w:t>ä</w:t>
      </w:r>
      <w:r>
        <w:rPr>
          <w:rFonts w:ascii="Times New Roman" w:hAnsi="Times New Roman"/>
          <w:sz w:val="24"/>
          <w:szCs w:val="24"/>
          <w:lang w:val="sv-SE"/>
        </w:rPr>
        <w:t>r tiden mellan varje kopia av en sampling var för kort, blir det tydligt att det jag hö</w:t>
      </w:r>
      <w:r>
        <w:rPr>
          <w:rFonts w:ascii="Times New Roman" w:hAnsi="Times New Roman"/>
          <w:sz w:val="24"/>
          <w:szCs w:val="24"/>
        </w:rPr>
        <w:t>r ä</w:t>
      </w:r>
      <w:r>
        <w:rPr>
          <w:rFonts w:ascii="Times New Roman" w:hAnsi="Times New Roman"/>
          <w:sz w:val="24"/>
          <w:szCs w:val="24"/>
          <w:lang w:val="sv-SE"/>
        </w:rPr>
        <w:t>r en exakt repetition av n</w:t>
      </w:r>
      <w:r>
        <w:rPr>
          <w:rFonts w:ascii="Times New Roman" w:hAnsi="Times New Roman"/>
          <w:sz w:val="24"/>
          <w:szCs w:val="24"/>
          <w:lang w:val="da-DK"/>
        </w:rPr>
        <w:t>å</w:t>
      </w:r>
      <w:r>
        <w:rPr>
          <w:rFonts w:ascii="Times New Roman" w:hAnsi="Times New Roman"/>
          <w:sz w:val="24"/>
          <w:szCs w:val="24"/>
          <w:lang w:val="sv-SE"/>
        </w:rPr>
        <w:t xml:space="preserve">got som tidigare har spelats. Den digitala repetitionen </w:t>
      </w:r>
      <w:r>
        <w:rPr>
          <w:rFonts w:ascii="Times New Roman" w:hAnsi="Times New Roman"/>
          <w:sz w:val="24"/>
          <w:szCs w:val="24"/>
        </w:rPr>
        <w:t>ä</w:t>
      </w:r>
      <w:r>
        <w:rPr>
          <w:rFonts w:ascii="Times New Roman" w:hAnsi="Times New Roman"/>
          <w:sz w:val="24"/>
          <w:szCs w:val="24"/>
          <w:lang w:val="sv-SE"/>
        </w:rPr>
        <w:t>r skoningslös. Det borde vara omöjligt att skapa n</w:t>
      </w:r>
      <w:r>
        <w:rPr>
          <w:rFonts w:ascii="Times New Roman" w:hAnsi="Times New Roman"/>
          <w:sz w:val="24"/>
          <w:szCs w:val="24"/>
          <w:lang w:val="da-DK"/>
        </w:rPr>
        <w:t>å</w:t>
      </w:r>
      <w:r>
        <w:rPr>
          <w:rFonts w:ascii="Times New Roman" w:hAnsi="Times New Roman"/>
          <w:sz w:val="24"/>
          <w:szCs w:val="24"/>
          <w:lang w:val="sv-SE"/>
        </w:rPr>
        <w:t>got som upplevs som en exakt kopia p</w:t>
      </w:r>
      <w:r>
        <w:rPr>
          <w:rFonts w:ascii="Times New Roman" w:hAnsi="Times New Roman"/>
          <w:sz w:val="24"/>
          <w:szCs w:val="24"/>
        </w:rPr>
        <w:t>å n</w:t>
      </w:r>
      <w:r>
        <w:rPr>
          <w:rFonts w:ascii="Times New Roman" w:hAnsi="Times New Roman"/>
          <w:sz w:val="24"/>
          <w:szCs w:val="24"/>
          <w:lang w:val="da-DK"/>
        </w:rPr>
        <w:t>å</w:t>
      </w:r>
      <w:r>
        <w:rPr>
          <w:rFonts w:ascii="Times New Roman" w:hAnsi="Times New Roman"/>
          <w:sz w:val="24"/>
          <w:szCs w:val="24"/>
          <w:lang w:val="sv-SE"/>
        </w:rPr>
        <w:t xml:space="preserve">got som spelades strax innan, men den digitala inskriptionen och precisionen döljer effektivt denna omöjlighet. Detta </w:t>
      </w:r>
      <w:r>
        <w:rPr>
          <w:rFonts w:ascii="Times New Roman" w:hAnsi="Times New Roman"/>
          <w:sz w:val="24"/>
          <w:szCs w:val="24"/>
        </w:rPr>
        <w:t>ä</w:t>
      </w:r>
      <w:r>
        <w:rPr>
          <w:rFonts w:ascii="Times New Roman" w:hAnsi="Times New Roman"/>
          <w:sz w:val="24"/>
          <w:szCs w:val="24"/>
          <w:lang w:val="sv-SE"/>
        </w:rPr>
        <w:t>r ytterligare en av utmaningarna med interaktiv musik. En inspelning av ett gestaltat stycke musik lyssnar vi p</w:t>
      </w:r>
      <w:r>
        <w:rPr>
          <w:rFonts w:ascii="Times New Roman" w:hAnsi="Times New Roman"/>
          <w:sz w:val="24"/>
          <w:szCs w:val="24"/>
        </w:rPr>
        <w:t xml:space="preserve">å </w:t>
      </w:r>
      <w:r>
        <w:rPr>
          <w:rFonts w:ascii="Times New Roman" w:hAnsi="Times New Roman"/>
          <w:sz w:val="24"/>
          <w:szCs w:val="24"/>
          <w:lang w:val="en-US"/>
        </w:rPr>
        <w:t>just s</w:t>
      </w:r>
      <w:r>
        <w:rPr>
          <w:rFonts w:ascii="Times New Roman" w:hAnsi="Times New Roman"/>
          <w:sz w:val="24"/>
          <w:szCs w:val="24"/>
          <w:lang w:val="da-DK"/>
        </w:rPr>
        <w:t>å</w:t>
      </w:r>
      <w:r>
        <w:rPr>
          <w:rFonts w:ascii="Times New Roman" w:hAnsi="Times New Roman"/>
          <w:sz w:val="24"/>
          <w:szCs w:val="24"/>
          <w:lang w:val="sv-SE"/>
        </w:rPr>
        <w:t>, och d</w:t>
      </w:r>
      <w:r>
        <w:rPr>
          <w:rFonts w:ascii="Times New Roman" w:hAnsi="Times New Roman"/>
          <w:sz w:val="24"/>
          <w:szCs w:val="24"/>
          <w:lang w:val="da-DK"/>
        </w:rPr>
        <w:t>å</w:t>
      </w:r>
      <w:r>
        <w:rPr>
          <w:rFonts w:ascii="Times New Roman" w:hAnsi="Times New Roman"/>
          <w:sz w:val="24"/>
          <w:szCs w:val="24"/>
          <w:lang w:val="sv-SE"/>
        </w:rPr>
        <w:t>, som tidigare diskuterats, fö</w:t>
      </w:r>
      <w:r>
        <w:rPr>
          <w:rFonts w:ascii="Times New Roman" w:hAnsi="Times New Roman"/>
          <w:sz w:val="24"/>
          <w:szCs w:val="24"/>
        </w:rPr>
        <w:t>ljer tä</w:t>
      </w:r>
      <w:r>
        <w:rPr>
          <w:rFonts w:ascii="Times New Roman" w:hAnsi="Times New Roman"/>
          <w:sz w:val="24"/>
          <w:szCs w:val="24"/>
          <w:lang w:val="sv-SE"/>
        </w:rPr>
        <w:t>nkandet genom lyssnandet p</w:t>
      </w:r>
      <w:r>
        <w:rPr>
          <w:rFonts w:ascii="Times New Roman" w:hAnsi="Times New Roman"/>
          <w:sz w:val="24"/>
          <w:szCs w:val="24"/>
        </w:rPr>
        <w:t xml:space="preserve">å den gestaltningen. I interaktiv musik är en del av gestaltningen </w:t>
      </w:r>
      <w:r>
        <w:rPr>
          <w:rFonts w:ascii="Times New Roman" w:hAnsi="Times New Roman"/>
          <w:sz w:val="24"/>
          <w:szCs w:val="24"/>
          <w:lang w:val="sv-SE"/>
        </w:rPr>
        <w:t>ö</w:t>
      </w:r>
      <w:r>
        <w:rPr>
          <w:rFonts w:ascii="Times New Roman" w:hAnsi="Times New Roman"/>
          <w:sz w:val="24"/>
          <w:szCs w:val="24"/>
          <w:lang w:val="nl-NL"/>
        </w:rPr>
        <w:t>verl</w:t>
      </w:r>
      <w:r>
        <w:rPr>
          <w:rFonts w:ascii="Times New Roman" w:hAnsi="Times New Roman"/>
          <w:sz w:val="24"/>
          <w:szCs w:val="24"/>
        </w:rPr>
        <w:t>ä</w:t>
      </w:r>
      <w:r>
        <w:rPr>
          <w:rFonts w:ascii="Times New Roman" w:hAnsi="Times New Roman"/>
          <w:sz w:val="24"/>
          <w:szCs w:val="24"/>
          <w:lang w:val="sv-SE"/>
        </w:rPr>
        <w:t>mnad till mig som deltagare</w:t>
      </w:r>
      <w:r>
        <w:rPr>
          <w:rFonts w:ascii="Times New Roman" w:hAnsi="Times New Roman"/>
          <w:color w:val="CE222B"/>
          <w:sz w:val="24"/>
          <w:szCs w:val="24"/>
          <w:lang w:val="sv-SE"/>
        </w:rPr>
        <w:t>,</w:t>
      </w:r>
      <w:r>
        <w:rPr>
          <w:rFonts w:ascii="Times New Roman" w:hAnsi="Times New Roman"/>
          <w:sz w:val="24"/>
          <w:szCs w:val="24"/>
          <w:lang w:val="sv-SE"/>
        </w:rPr>
        <w:t xml:space="preserve"> och det </w:t>
      </w:r>
      <w:r>
        <w:rPr>
          <w:rFonts w:ascii="Times New Roman" w:hAnsi="Times New Roman"/>
          <w:sz w:val="24"/>
          <w:szCs w:val="24"/>
        </w:rPr>
        <w:t xml:space="preserve">är då </w:t>
      </w:r>
      <w:r>
        <w:rPr>
          <w:rFonts w:ascii="Times New Roman" w:hAnsi="Times New Roman"/>
          <w:sz w:val="24"/>
          <w:szCs w:val="24"/>
          <w:lang w:val="sv-SE"/>
        </w:rPr>
        <w:t>min aktivitet som tillsammans med mitt lyssnande skapar gestaltningen som ger upphov till min upplevelse. Denna process kan j</w:t>
      </w:r>
      <w:r>
        <w:rPr>
          <w:rFonts w:ascii="Times New Roman" w:hAnsi="Times New Roman"/>
          <w:sz w:val="24"/>
          <w:szCs w:val="24"/>
        </w:rPr>
        <w:t>ämf</w:t>
      </w:r>
      <w:r>
        <w:rPr>
          <w:rFonts w:ascii="Times New Roman" w:hAnsi="Times New Roman"/>
          <w:sz w:val="24"/>
          <w:szCs w:val="24"/>
          <w:lang w:val="sv-SE"/>
        </w:rPr>
        <w:t>öras med en slags komplex dramaturgi. Om jag helt och h</w:t>
      </w:r>
      <w:r>
        <w:rPr>
          <w:rFonts w:ascii="Times New Roman" w:hAnsi="Times New Roman"/>
          <w:sz w:val="24"/>
          <w:szCs w:val="24"/>
          <w:lang w:val="da-DK"/>
        </w:rPr>
        <w:t>å</w:t>
      </w:r>
      <w:r>
        <w:rPr>
          <w:rFonts w:ascii="Times New Roman" w:hAnsi="Times New Roman"/>
          <w:sz w:val="24"/>
          <w:szCs w:val="24"/>
        </w:rPr>
        <w:t>llet hä</w:t>
      </w:r>
      <w:r>
        <w:rPr>
          <w:rFonts w:ascii="Times New Roman" w:hAnsi="Times New Roman"/>
          <w:sz w:val="24"/>
          <w:szCs w:val="24"/>
          <w:lang w:val="sv-SE"/>
        </w:rPr>
        <w:t xml:space="preserve">nger mig till lyssnandet och glömmer att jag </w:t>
      </w:r>
      <w:r>
        <w:rPr>
          <w:rFonts w:ascii="Times New Roman" w:hAnsi="Times New Roman"/>
          <w:sz w:val="24"/>
          <w:szCs w:val="24"/>
        </w:rPr>
        <w:t>ä</w:t>
      </w:r>
      <w:r>
        <w:rPr>
          <w:rFonts w:ascii="Times New Roman" w:hAnsi="Times New Roman"/>
          <w:sz w:val="24"/>
          <w:szCs w:val="24"/>
          <w:lang w:val="sv-SE"/>
        </w:rPr>
        <w:t>r medskapare riskerar jag att upplevelsen paradoxalt nog förlorar sitt grepp om mig. Jag drömmer mig bort i ett t</w:t>
      </w:r>
      <w:r>
        <w:rPr>
          <w:rFonts w:ascii="Times New Roman" w:hAnsi="Times New Roman"/>
          <w:sz w:val="24"/>
          <w:szCs w:val="24"/>
        </w:rPr>
        <w:t>ä</w:t>
      </w:r>
      <w:r>
        <w:rPr>
          <w:rFonts w:ascii="Times New Roman" w:hAnsi="Times New Roman"/>
          <w:sz w:val="24"/>
          <w:szCs w:val="24"/>
          <w:lang w:val="sv-SE"/>
        </w:rPr>
        <w:t>nkande-genom-lyssnande. Den interaktiva musiken kan aldrig</w:t>
      </w:r>
      <w:ins w:id="275" w:author="Henrik Frisk" w:date="2017-04-03T18:46:00Z">
        <w:r>
          <w:rPr>
            <w:rFonts w:ascii="Times New Roman" w:hAnsi="Times New Roman"/>
            <w:sz w:val="24"/>
            <w:szCs w:val="24"/>
            <w:lang w:val="sv-SE"/>
          </w:rPr>
          <w:t xml:space="preserve"> </w:t>
        </w:r>
      </w:ins>
      <w:ins w:id="276" w:author="Henrik Frisk" w:date="2017-04-03T18:46:00Z">
        <w:r>
          <w:rPr>
            <w:rFonts w:ascii="Times New Roman" w:hAnsi="Times New Roman"/>
            <w:sz w:val="24"/>
            <w:szCs w:val="24"/>
            <w:lang w:val="sv-SE"/>
          </w:rPr>
          <w:t>till fullo</w:t>
        </w:r>
      </w:ins>
      <w:del w:id="277" w:author="Henrik Frisk" w:date="2017-04-03T18:46:00Z">
        <w:r>
          <w:rPr>
            <w:rFonts w:ascii="Times New Roman" w:hAnsi="Times New Roman"/>
            <w:sz w:val="24"/>
            <w:szCs w:val="24"/>
            <w:lang w:val="sv-SE"/>
          </w:rPr>
          <w:delText xml:space="preserve"> </w:delText>
        </w:r>
      </w:del>
      <w:del w:id="278" w:author="Henrik Frisk" w:date="2017-04-03T18:46:00Z">
        <w:r>
          <w:rPr>
            <w:rStyle w:val="Genomstrykning"/>
            <w:rFonts w:ascii="Times New Roman" w:hAnsi="Times New Roman"/>
            <w:sz w:val="24"/>
            <w:szCs w:val="24"/>
            <w:lang w:val="sv-SE"/>
          </w:rPr>
          <w:delText>helt</w:delText>
        </w:r>
      </w:del>
      <w:del w:id="279" w:author="Henrik Frisk" w:date="2017-04-03T18:45:00Z">
        <w:r>
          <w:rPr>
            <w:rStyle w:val="Genomstrykning"/>
            <w:rFonts w:ascii="Times New Roman" w:hAnsi="Times New Roman"/>
            <w:sz w:val="24"/>
            <w:szCs w:val="24"/>
            <w:lang w:val="sv-SE"/>
          </w:rPr>
          <w:delText xml:space="preserve"> och h</w:delText>
        </w:r>
      </w:del>
      <w:del w:id="280" w:author="Henrik Frisk" w:date="2017-04-03T18:45:00Z">
        <w:r>
          <w:rPr>
            <w:rStyle w:val="Genomstrykning"/>
            <w:rFonts w:ascii="Times New Roman" w:hAnsi="Times New Roman"/>
            <w:sz w:val="24"/>
            <w:szCs w:val="24"/>
            <w:lang w:val="da-DK"/>
          </w:rPr>
          <w:delText>ållet</w:delText>
        </w:r>
      </w:del>
      <w:del w:id="281" w:author="Henrik Frisk" w:date="2017-04-03T18:45:00Z">
        <w:r>
          <w:rPr>
            <w:rStyle w:val="Genomstrykning"/>
            <w:rFonts w:ascii="Times New Roman" w:hAnsi="Times New Roman"/>
            <w:sz w:val="24"/>
            <w:szCs w:val="24"/>
            <w:lang w:val="da-DK"/>
          </w:rPr>
          <w:commentReference w:id="63"/>
        </w:r>
      </w:del>
      <w:r>
        <w:rPr>
          <w:rFonts w:ascii="Times New Roman" w:hAnsi="Times New Roman"/>
          <w:sz w:val="24"/>
          <w:szCs w:val="24"/>
        </w:rPr>
        <w:t xml:space="preserve"> f</w:t>
      </w:r>
      <w:r>
        <w:rPr>
          <w:rFonts w:ascii="Times New Roman" w:hAnsi="Times New Roman"/>
          <w:sz w:val="24"/>
          <w:szCs w:val="24"/>
          <w:lang w:val="sv-SE"/>
        </w:rPr>
        <w:t>ö</w:t>
      </w:r>
      <w:r>
        <w:rPr>
          <w:rFonts w:ascii="Times New Roman" w:hAnsi="Times New Roman"/>
          <w:sz w:val="24"/>
          <w:szCs w:val="24"/>
          <w:lang w:val="da-DK"/>
        </w:rPr>
        <w:t>rsigg</w:t>
      </w:r>
      <w:r>
        <w:rPr>
          <w:rFonts w:ascii="Times New Roman" w:hAnsi="Times New Roman"/>
          <w:sz w:val="24"/>
          <w:szCs w:val="24"/>
        </w:rPr>
        <w:t xml:space="preserve">å </w:t>
      </w:r>
      <w:r>
        <w:rPr>
          <w:rFonts w:ascii="Times New Roman" w:hAnsi="Times New Roman"/>
          <w:sz w:val="24"/>
          <w:szCs w:val="24"/>
          <w:lang w:val="sv-SE"/>
        </w:rPr>
        <w:t>i en annan verklighet</w:t>
      </w:r>
      <w:del w:id="282" w:author="Henrik Frisk" w:date="2017-04-03T18:46:00Z">
        <w:r>
          <w:rPr>
            <w:rFonts w:ascii="Times New Roman" w:hAnsi="Times New Roman"/>
            <w:sz w:val="24"/>
            <w:szCs w:val="24"/>
            <w:lang w:val="sv-SE"/>
          </w:rPr>
          <w:delText xml:space="preserve"> utan s</w:delText>
        </w:r>
      </w:del>
      <w:ins w:id="283" w:author="Henrik Frisk" w:date="2017-04-03T18:46:00Z">
        <w:r>
          <w:rPr>
            <w:rFonts w:ascii="Times New Roman" w:hAnsi="Times New Roman"/>
            <w:sz w:val="24"/>
            <w:szCs w:val="24"/>
            <w:lang w:val="sv-SE"/>
          </w:rPr>
          <w:t>S</w:t>
        </w:r>
      </w:ins>
      <w:r>
        <w:rPr>
          <w:rFonts w:ascii="Times New Roman" w:hAnsi="Times New Roman"/>
          <w:sz w:val="24"/>
          <w:szCs w:val="24"/>
          <w:lang w:val="sv-SE"/>
        </w:rPr>
        <w:t>om lyssnare och deltagare m</w:t>
      </w:r>
      <w:r>
        <w:rPr>
          <w:rFonts w:ascii="Times New Roman" w:hAnsi="Times New Roman"/>
          <w:sz w:val="24"/>
          <w:szCs w:val="24"/>
          <w:lang w:val="da-DK"/>
        </w:rPr>
        <w:t>å</w:t>
      </w:r>
      <w:r>
        <w:rPr>
          <w:rFonts w:ascii="Times New Roman" w:hAnsi="Times New Roman"/>
          <w:sz w:val="24"/>
          <w:szCs w:val="24"/>
          <w:lang w:val="sv-SE"/>
        </w:rPr>
        <w:t>ste jag vara aktiv, och aktivt tro p</w:t>
      </w:r>
      <w:r>
        <w:rPr>
          <w:rFonts w:ascii="Times New Roman" w:hAnsi="Times New Roman"/>
          <w:sz w:val="24"/>
          <w:szCs w:val="24"/>
        </w:rPr>
        <w:t xml:space="preserve">å </w:t>
      </w:r>
      <w:r>
        <w:rPr>
          <w:rFonts w:ascii="Times New Roman" w:hAnsi="Times New Roman"/>
          <w:sz w:val="24"/>
          <w:szCs w:val="24"/>
          <w:lang w:val="sv-SE"/>
        </w:rPr>
        <w:t>mitt deltagande. Interaktionen och det resulterande t</w:t>
      </w:r>
      <w:r>
        <w:rPr>
          <w:rFonts w:ascii="Times New Roman" w:hAnsi="Times New Roman"/>
          <w:sz w:val="24"/>
          <w:szCs w:val="24"/>
        </w:rPr>
        <w:t>ä</w:t>
      </w:r>
      <w:r>
        <w:rPr>
          <w:rFonts w:ascii="Times New Roman" w:hAnsi="Times New Roman"/>
          <w:sz w:val="24"/>
          <w:szCs w:val="24"/>
          <w:lang w:val="sv-SE"/>
        </w:rPr>
        <w:t>nkande-genom-lyssnande</w:t>
      </w:r>
      <w:r>
        <w:rPr>
          <w:rFonts w:ascii="Times New Roman" w:hAnsi="Times New Roman"/>
          <w:color w:val="CE222B"/>
          <w:sz w:val="24"/>
          <w:szCs w:val="24"/>
          <w:lang w:val="sv-SE"/>
        </w:rPr>
        <w:t>t</w:t>
      </w:r>
      <w:r>
        <w:rPr>
          <w:rFonts w:ascii="Times New Roman" w:hAnsi="Times New Roman"/>
          <w:sz w:val="24"/>
          <w:szCs w:val="24"/>
          <w:lang w:val="sv-SE"/>
        </w:rPr>
        <w:t xml:space="preserve"> ä</w:t>
      </w:r>
      <w:r>
        <w:rPr>
          <w:rFonts w:ascii="Times New Roman" w:hAnsi="Times New Roman"/>
          <w:sz w:val="24"/>
          <w:szCs w:val="24"/>
        </w:rPr>
        <w:t>r på så sä</w:t>
      </w:r>
      <w:r>
        <w:rPr>
          <w:rFonts w:ascii="Times New Roman" w:hAnsi="Times New Roman"/>
          <w:sz w:val="24"/>
          <w:szCs w:val="24"/>
          <w:lang w:val="sv-SE"/>
        </w:rPr>
        <w:t xml:space="preserve">tt en slags </w:t>
      </w:r>
      <w:commentRangeStart w:id="64"/>
      <w:r>
        <w:rPr>
          <w:rFonts w:ascii="Times New Roman" w:hAnsi="Times New Roman"/>
          <w:sz w:val="24"/>
          <w:szCs w:val="24"/>
          <w:lang w:val="sv-SE"/>
        </w:rPr>
        <w:t>b</w:t>
      </w:r>
      <w:r>
        <w:rPr>
          <w:rFonts w:ascii="Times New Roman" w:hAnsi="Times New Roman"/>
          <w:sz w:val="24"/>
          <w:szCs w:val="24"/>
        </w:rPr>
        <w:t xml:space="preserve">rechtiansk </w:t>
      </w:r>
      <w:r>
        <w:rPr>
          <w:rFonts w:ascii="Times New Roman" w:hAnsi="Times New Roman"/>
          <w:i/>
          <w:iCs/>
          <w:sz w:val="24"/>
          <w:szCs w:val="24"/>
          <w:lang w:val="sv-SE"/>
        </w:rPr>
        <w:t>ve</w:t>
      </w:r>
      <w:r>
        <w:rPr>
          <w:rFonts w:ascii="Times New Roman" w:hAnsi="Times New Roman"/>
          <w:i/>
          <w:iCs/>
          <w:sz w:val="24"/>
          <w:szCs w:val="24"/>
          <w:lang w:val="de-DE"/>
        </w:rPr>
        <w:t>rfremdungseffekt</w:t>
      </w:r>
      <w:r>
        <w:rPr>
          <w:rFonts w:ascii="Times New Roman" w:hAnsi="Times New Roman"/>
          <w:i/>
          <w:iCs/>
          <w:sz w:val="24"/>
          <w:szCs w:val="24"/>
          <w:lang w:val="de-DE"/>
        </w:rPr>
      </w:r>
      <w:commentRangeEnd w:id="64"/>
      <w:r>
        <w:commentReference w:id="64"/>
      </w:r>
      <w:r>
        <w:rPr>
          <w:rFonts w:ascii="Times New Roman" w:hAnsi="Times New Roman"/>
          <w:i/>
          <w:iCs/>
          <w:sz w:val="24"/>
          <w:szCs w:val="24"/>
          <w:lang w:val="de-DE"/>
        </w:rPr>
        <w:commentReference w:id="65"/>
      </w:r>
      <w:r>
        <w:rPr>
          <w:rFonts w:ascii="Times New Roman" w:hAnsi="Times New Roman"/>
          <w:sz w:val="24"/>
          <w:szCs w:val="24"/>
        </w:rPr>
        <w:t xml:space="preserve">. </w:t>
      </w:r>
      <w:r>
        <w:rPr>
          <w:rFonts w:ascii="Times New Roman" w:hAnsi="Times New Roman"/>
          <w:color w:val="CE222B"/>
          <w:sz w:val="24"/>
          <w:szCs w:val="24"/>
          <w:lang w:val="nl-NL"/>
        </w:rPr>
        <w:t>Kame</w:t>
      </w:r>
      <w:r>
        <w:rPr>
          <w:rFonts w:ascii="Times New Roman" w:hAnsi="Times New Roman"/>
          <w:color w:val="CE222B"/>
          <w:sz w:val="24"/>
          <w:szCs w:val="24"/>
          <w:lang w:val="sv-SE"/>
        </w:rPr>
        <w:t>ran</w:t>
      </w:r>
      <w:r>
        <w:rPr>
          <w:rFonts w:ascii="Times New Roman" w:hAnsi="Times New Roman"/>
          <w:sz w:val="24"/>
          <w:szCs w:val="24"/>
          <w:lang w:val="sv-SE"/>
        </w:rPr>
        <w:t xml:space="preserve"> och </w:t>
      </w:r>
      <w:r>
        <w:rPr>
          <w:rStyle w:val="Genomstrykning"/>
          <w:rFonts w:ascii="Times New Roman" w:hAnsi="Times New Roman"/>
          <w:sz w:val="24"/>
          <w:szCs w:val="24"/>
        </w:rPr>
        <w:t>mina</w:t>
      </w:r>
      <w:r>
        <w:rPr>
          <w:rFonts w:ascii="Times New Roman" w:hAnsi="Times New Roman"/>
          <w:sz w:val="24"/>
          <w:szCs w:val="24"/>
        </w:rPr>
        <w:t xml:space="preserve"> </w:t>
      </w:r>
      <w:r>
        <w:rPr>
          <w:rFonts w:ascii="Times New Roman" w:hAnsi="Times New Roman"/>
          <w:color w:val="CE222B"/>
          <w:sz w:val="24"/>
          <w:szCs w:val="24"/>
          <w:lang w:val="sv-SE"/>
        </w:rPr>
        <w:t>publiken</w:t>
      </w:r>
      <w:r>
        <w:rPr>
          <w:rFonts w:ascii="Times New Roman" w:hAnsi="Times New Roman"/>
          <w:sz w:val="24"/>
          <w:szCs w:val="24"/>
          <w:lang w:val="sv-SE"/>
        </w:rPr>
        <w:t xml:space="preserve"> är kritiska observatörer till dramat som p</w:t>
      </w:r>
      <w:r>
        <w:rPr>
          <w:rFonts w:ascii="Times New Roman" w:hAnsi="Times New Roman"/>
          <w:sz w:val="24"/>
          <w:szCs w:val="24"/>
          <w:lang w:val="da-DK"/>
        </w:rPr>
        <w:t>å</w:t>
      </w:r>
      <w:r>
        <w:rPr>
          <w:rFonts w:ascii="Times New Roman" w:hAnsi="Times New Roman"/>
          <w:sz w:val="24"/>
          <w:szCs w:val="24"/>
        </w:rPr>
        <w:t>g</w:t>
      </w:r>
      <w:r>
        <w:rPr>
          <w:rFonts w:ascii="Times New Roman" w:hAnsi="Times New Roman"/>
          <w:sz w:val="24"/>
          <w:szCs w:val="24"/>
          <w:lang w:val="da-DK"/>
        </w:rPr>
        <w:t>å</w:t>
      </w:r>
      <w:r>
        <w:rPr>
          <w:rFonts w:ascii="Times New Roman" w:hAnsi="Times New Roman"/>
          <w:sz w:val="24"/>
          <w:szCs w:val="24"/>
        </w:rPr>
        <w:t>r. Det ä</w:t>
      </w:r>
      <w:r>
        <w:rPr>
          <w:rFonts w:ascii="Times New Roman" w:hAnsi="Times New Roman"/>
          <w:sz w:val="24"/>
          <w:szCs w:val="24"/>
          <w:lang w:val="da-DK"/>
        </w:rPr>
        <w:t>r f</w:t>
      </w:r>
      <w:r>
        <w:rPr>
          <w:rFonts w:ascii="Times New Roman" w:hAnsi="Times New Roman"/>
          <w:sz w:val="24"/>
          <w:szCs w:val="24"/>
          <w:lang w:val="sv-SE"/>
        </w:rPr>
        <w:t>ö</w:t>
      </w:r>
      <w:r>
        <w:rPr>
          <w:rFonts w:ascii="Times New Roman" w:hAnsi="Times New Roman"/>
          <w:sz w:val="24"/>
          <w:szCs w:val="24"/>
          <w:lang w:val="de-DE"/>
        </w:rPr>
        <w:t>rst d</w:t>
      </w:r>
      <w:r>
        <w:rPr>
          <w:rFonts w:ascii="Times New Roman" w:hAnsi="Times New Roman"/>
          <w:sz w:val="24"/>
          <w:szCs w:val="24"/>
          <w:lang w:val="da-DK"/>
        </w:rPr>
        <w:t>å</w:t>
      </w:r>
      <w:r>
        <w:rPr>
          <w:rFonts w:ascii="Times New Roman" w:hAnsi="Times New Roman"/>
          <w:sz w:val="24"/>
          <w:szCs w:val="24"/>
          <w:lang w:val="sv-SE"/>
        </w:rPr>
        <w:t>, i det skedet, som de digitala kopiorna upphör att vara exakta repetitioner och ist</w:t>
      </w:r>
      <w:r>
        <w:rPr>
          <w:rFonts w:ascii="Times New Roman" w:hAnsi="Times New Roman"/>
          <w:sz w:val="24"/>
          <w:szCs w:val="24"/>
        </w:rPr>
        <w:t xml:space="preserve">ället anknyter </w:t>
      </w:r>
      <w:r>
        <w:rPr>
          <w:rStyle w:val="Genomstrykning"/>
          <w:rFonts w:ascii="Times New Roman" w:hAnsi="Times New Roman"/>
          <w:sz w:val="24"/>
          <w:szCs w:val="24"/>
          <w:lang w:val="da-DK"/>
        </w:rPr>
        <w:t>sig</w:t>
      </w:r>
      <w:commentRangeStart w:id="66"/>
      <w:r>
        <w:rPr>
          <w:rFonts w:ascii="Times New Roman" w:hAnsi="Times New Roman"/>
          <w:sz w:val="24"/>
          <w:szCs w:val="24"/>
        </w:rPr>
        <w:t xml:space="preserve"> till gestaltningen.</w:t>
        <w:br/>
      </w:r>
    </w:p>
    <w:p>
      <w:pPr>
        <w:pStyle w:val="Frval"/>
        <w:shd w:val="clear" w:fill="FFFFFF"/>
        <w:bidi w:val="0"/>
        <w:spacing w:lineRule="auto" w:line="360"/>
        <w:ind w:left="0" w:right="567" w:firstLine="360"/>
        <w:jc w:val="left"/>
        <w:rPr>
          <w:rFonts w:ascii="Times New Roman" w:hAnsi="Times New Roman" w:eastAsia="Times New Roman" w:cs="Times New Roman"/>
          <w:sz w:val="24"/>
          <w:szCs w:val="24"/>
        </w:rPr>
      </w:pPr>
      <w:r>
        <w:rPr>
          <w:rFonts w:ascii="Times New Roman" w:hAnsi="Times New Roman"/>
          <w:sz w:val="24"/>
          <w:szCs w:val="24"/>
          <w:lang w:val="en-US"/>
        </w:rPr>
        <w:t>---------</w:t>
      </w:r>
      <w:del w:id="284" w:author="Henrik Frisk" w:date="2017-04-03T18:47:00Z">
        <w:commentRangeEnd w:id="66"/>
        <w:r>
          <w:commentReference w:id="66"/>
        </w:r>
        <w:r>
          <w:rPr>
            <w:rFonts w:ascii="Times New Roman" w:hAnsi="Times New Roman"/>
            <w:sz w:val="24"/>
            <w:szCs w:val="24"/>
            <w:lang w:val="en-US"/>
          </w:rPr>
          <w:commentReference w:id="67"/>
        </w:r>
      </w:del>
    </w:p>
    <w:p>
      <w:pPr>
        <w:pStyle w:val="Frval"/>
        <w:shd w:val="clear" w:fill="FFFFFF"/>
        <w:bidi w:val="0"/>
        <w:spacing w:lineRule="auto" w:line="360"/>
        <w:ind w:left="0" w:right="567" w:firstLine="360"/>
        <w:jc w:val="left"/>
        <w:rPr/>
      </w:pPr>
      <w:r>
        <w:rPr>
          <w:rFonts w:ascii="Times New Roman" w:hAnsi="Times New Roman"/>
          <w:sz w:val="24"/>
          <w:szCs w:val="24"/>
          <w:lang w:val="sv-SE"/>
        </w:rPr>
        <w:t>Ä</w:t>
      </w:r>
      <w:r>
        <w:rPr>
          <w:rFonts w:ascii="Times New Roman" w:hAnsi="Times New Roman"/>
          <w:sz w:val="24"/>
          <w:szCs w:val="24"/>
        </w:rPr>
        <w:t>nda sedan amat</w:t>
      </w:r>
      <w:r>
        <w:rPr>
          <w:rFonts w:ascii="Times New Roman" w:hAnsi="Times New Roman"/>
          <w:sz w:val="24"/>
          <w:szCs w:val="24"/>
          <w:lang w:val="sv-SE"/>
        </w:rPr>
        <w:t>örmusicerandet dog ut – en process som började fö</w:t>
      </w:r>
      <w:r>
        <w:rPr>
          <w:rFonts w:ascii="Times New Roman" w:hAnsi="Times New Roman"/>
          <w:sz w:val="24"/>
          <w:szCs w:val="24"/>
        </w:rPr>
        <w:t xml:space="preserve">r </w:t>
      </w:r>
      <w:r>
        <w:rPr>
          <w:rFonts w:ascii="Times New Roman" w:hAnsi="Times New Roman"/>
          <w:sz w:val="24"/>
          <w:szCs w:val="24"/>
          <w:lang w:val="sv-SE"/>
        </w:rPr>
        <w:t>ö</w:t>
      </w:r>
      <w:r>
        <w:rPr>
          <w:rFonts w:ascii="Times New Roman" w:hAnsi="Times New Roman"/>
          <w:sz w:val="24"/>
          <w:szCs w:val="24"/>
          <w:lang w:val="da-DK"/>
        </w:rPr>
        <w:t>ver hundra å</w:t>
      </w:r>
      <w:r>
        <w:rPr>
          <w:rFonts w:ascii="Times New Roman" w:hAnsi="Times New Roman"/>
          <w:sz w:val="24"/>
          <w:szCs w:val="24"/>
          <w:lang w:val="sv-SE"/>
        </w:rPr>
        <w:t>r sedan –</w:t>
      </w:r>
      <w:r>
        <w:rPr>
          <w:rFonts w:ascii="Times New Roman" w:hAnsi="Times New Roman"/>
          <w:sz w:val="24"/>
          <w:szCs w:val="24"/>
          <w:lang w:val="da-DK"/>
        </w:rPr>
        <w:t xml:space="preserve"> har </w:t>
      </w:r>
      <w:commentRangeStart w:id="68"/>
      <w:r>
        <w:rPr>
          <w:rFonts w:ascii="Times New Roman" w:hAnsi="Times New Roman"/>
          <w:sz w:val="24"/>
          <w:szCs w:val="24"/>
          <w:lang w:val="sv-SE"/>
        </w:rPr>
        <w:t>v</w:t>
      </w:r>
      <w:r>
        <w:rPr>
          <w:rFonts w:ascii="Times New Roman" w:hAnsi="Times New Roman"/>
          <w:sz w:val="24"/>
          <w:szCs w:val="24"/>
        </w:rPr>
        <w:t>ä</w:t>
      </w:r>
      <w:r>
        <w:rPr>
          <w:rFonts w:ascii="Times New Roman" w:hAnsi="Times New Roman"/>
          <w:sz w:val="24"/>
          <w:szCs w:val="24"/>
          <w:lang w:val="de-DE"/>
        </w:rPr>
        <w:t>sterl</w:t>
      </w:r>
      <w:r>
        <w:rPr>
          <w:rFonts w:ascii="Times New Roman" w:hAnsi="Times New Roman"/>
          <w:sz w:val="24"/>
          <w:szCs w:val="24"/>
        </w:rPr>
        <w:t>ändsk konstmusik</w:t>
      </w:r>
      <w:del w:id="285" w:author="Henrik Frisk" w:date="2017-04-03T18:47:00Z">
        <w:r>
          <w:rPr>
            <w:rFonts w:ascii="Times New Roman" w:hAnsi="Times New Roman"/>
            <w:sz w:val="24"/>
            <w:szCs w:val="24"/>
          </w:rPr>
          <w:commentReference w:id="69"/>
        </w:r>
      </w:del>
      <w:commentRangeEnd w:id="68"/>
      <w:r>
        <w:commentReference w:id="68"/>
      </w:r>
      <w:r>
        <w:rPr>
          <w:rFonts w:ascii="Times New Roman" w:hAnsi="Times New Roman"/>
          <w:sz w:val="24"/>
          <w:szCs w:val="24"/>
          <w:lang w:val="sv-SE"/>
        </w:rPr>
        <w:t xml:space="preserve"> </w:t>
      </w:r>
      <w:del w:id="286" w:author="Henrik Frisk" w:date="2017-04-03T18:47:00Z">
        <w:r>
          <w:rPr>
            <w:rFonts w:ascii="Times New Roman" w:hAnsi="Times New Roman"/>
            <w:sz w:val="24"/>
            <w:szCs w:val="24"/>
            <w:lang w:val="sv-SE"/>
          </w:rPr>
          <w:delText>inte</w:delText>
        </w:r>
      </w:del>
      <w:r>
        <w:rPr>
          <w:rFonts w:ascii="Times New Roman" w:hAnsi="Times New Roman"/>
          <w:sz w:val="24"/>
          <w:szCs w:val="24"/>
          <w:lang w:val="sv-SE"/>
        </w:rPr>
        <w:t xml:space="preserve"> </w:t>
      </w:r>
      <w:ins w:id="287" w:author="Henrik Frisk" w:date="2017-04-03T18:47:00Z">
        <w:r>
          <w:rPr>
            <w:rFonts w:ascii="Times New Roman" w:hAnsi="Times New Roman"/>
            <w:sz w:val="24"/>
            <w:szCs w:val="24"/>
            <w:lang w:val="sv-SE"/>
          </w:rPr>
          <w:t>miss</w:t>
        </w:r>
      </w:ins>
      <w:r>
        <w:rPr>
          <w:rFonts w:ascii="Times New Roman" w:hAnsi="Times New Roman"/>
          <w:sz w:val="24"/>
          <w:szCs w:val="24"/>
          <w:lang w:val="sv-SE"/>
        </w:rPr>
        <w:t>lyckats med att attrahera nya publikgrupper i n</w:t>
      </w:r>
      <w:r>
        <w:rPr>
          <w:rFonts w:ascii="Times New Roman" w:hAnsi="Times New Roman"/>
          <w:sz w:val="24"/>
          <w:szCs w:val="24"/>
          <w:lang w:val="da-DK"/>
        </w:rPr>
        <w:t>å</w:t>
      </w:r>
      <w:r>
        <w:rPr>
          <w:rFonts w:ascii="Times New Roman" w:hAnsi="Times New Roman"/>
          <w:sz w:val="24"/>
          <w:szCs w:val="24"/>
          <w:lang w:val="sv-SE"/>
        </w:rPr>
        <w:t>gon stö</w:t>
      </w:r>
      <w:r>
        <w:rPr>
          <w:rFonts w:ascii="Times New Roman" w:hAnsi="Times New Roman"/>
          <w:sz w:val="24"/>
          <w:szCs w:val="24"/>
        </w:rPr>
        <w:t>rre utsträ</w:t>
      </w:r>
      <w:r>
        <w:rPr>
          <w:rFonts w:ascii="Times New Roman" w:hAnsi="Times New Roman"/>
          <w:sz w:val="24"/>
          <w:szCs w:val="24"/>
          <w:lang w:val="sv-SE"/>
        </w:rPr>
        <w:t>ckning. Konserthus forts</w:t>
      </w:r>
      <w:r>
        <w:rPr>
          <w:rFonts w:ascii="Times New Roman" w:hAnsi="Times New Roman"/>
          <w:sz w:val="24"/>
          <w:szCs w:val="24"/>
        </w:rPr>
        <w:t>ä</w:t>
      </w:r>
      <w:r>
        <w:rPr>
          <w:rFonts w:ascii="Times New Roman" w:hAnsi="Times New Roman"/>
          <w:sz w:val="24"/>
          <w:szCs w:val="24"/>
          <w:lang w:val="sv-SE"/>
        </w:rPr>
        <w:t>tter att i huvudsak vara en angel</w:t>
      </w:r>
      <w:r>
        <w:rPr>
          <w:rFonts w:ascii="Times New Roman" w:hAnsi="Times New Roman"/>
          <w:sz w:val="24"/>
          <w:szCs w:val="24"/>
        </w:rPr>
        <w:t>ä</w:t>
      </w:r>
      <w:r>
        <w:rPr>
          <w:rFonts w:ascii="Times New Roman" w:hAnsi="Times New Roman"/>
          <w:sz w:val="24"/>
          <w:szCs w:val="24"/>
          <w:lang w:val="sv-SE"/>
        </w:rPr>
        <w:t>genhet för priviligierade grupper i samh</w:t>
      </w:r>
      <w:r>
        <w:rPr>
          <w:rFonts w:ascii="Times New Roman" w:hAnsi="Times New Roman"/>
          <w:sz w:val="24"/>
          <w:szCs w:val="24"/>
        </w:rPr>
        <w:t>ä</w:t>
      </w:r>
      <w:r>
        <w:rPr>
          <w:rFonts w:ascii="Times New Roman" w:hAnsi="Times New Roman"/>
          <w:sz w:val="24"/>
          <w:szCs w:val="24"/>
          <w:lang w:val="da-DK"/>
        </w:rPr>
        <w:t xml:space="preserve">llet, </w:t>
      </w:r>
      <w:r>
        <w:rPr>
          <w:rFonts w:ascii="Times New Roman" w:hAnsi="Times New Roman"/>
          <w:sz w:val="24"/>
          <w:szCs w:val="24"/>
        </w:rPr>
        <w:t>ä</w:t>
      </w:r>
      <w:r>
        <w:rPr>
          <w:rFonts w:ascii="Times New Roman" w:hAnsi="Times New Roman"/>
          <w:sz w:val="24"/>
          <w:szCs w:val="24"/>
          <w:lang w:val="sv-SE"/>
        </w:rPr>
        <w:t>ven om dessa har en annan sammans</w:t>
      </w:r>
      <w:r>
        <w:rPr>
          <w:rFonts w:ascii="Times New Roman" w:hAnsi="Times New Roman"/>
          <w:sz w:val="24"/>
          <w:szCs w:val="24"/>
        </w:rPr>
        <w:t>ä</w:t>
      </w:r>
      <w:r>
        <w:rPr>
          <w:rFonts w:ascii="Times New Roman" w:hAnsi="Times New Roman"/>
          <w:sz w:val="24"/>
          <w:szCs w:val="24"/>
          <w:lang w:val="sv-SE"/>
        </w:rPr>
        <w:t xml:space="preserve">ttning idag </w:t>
      </w:r>
      <w:r>
        <w:rPr>
          <w:rFonts w:ascii="Times New Roman" w:hAnsi="Times New Roman"/>
          <w:sz w:val="24"/>
          <w:szCs w:val="24"/>
        </w:rPr>
        <w:t>än f</w:t>
      </w:r>
      <w:r>
        <w:rPr>
          <w:rFonts w:ascii="Times New Roman" w:hAnsi="Times New Roman"/>
          <w:sz w:val="24"/>
          <w:szCs w:val="24"/>
          <w:lang w:val="sv-SE"/>
        </w:rPr>
        <w:t xml:space="preserve">ör femtio eller hundra </w:t>
      </w:r>
      <w:r>
        <w:rPr>
          <w:rFonts w:ascii="Times New Roman" w:hAnsi="Times New Roman"/>
          <w:sz w:val="24"/>
          <w:szCs w:val="24"/>
          <w:lang w:val="da-DK"/>
        </w:rPr>
        <w:t>å</w:t>
      </w:r>
      <w:r>
        <w:rPr>
          <w:rFonts w:ascii="Times New Roman" w:hAnsi="Times New Roman"/>
          <w:sz w:val="24"/>
          <w:szCs w:val="24"/>
          <w:lang w:val="sv-SE"/>
        </w:rPr>
        <w:t xml:space="preserve">r sedan, och </w:t>
      </w:r>
      <w:r>
        <w:rPr>
          <w:rFonts w:ascii="Times New Roman" w:hAnsi="Times New Roman"/>
          <w:sz w:val="24"/>
          <w:szCs w:val="24"/>
        </w:rPr>
        <w:t>ä</w:t>
      </w:r>
      <w:r>
        <w:rPr>
          <w:rFonts w:ascii="Times New Roman" w:hAnsi="Times New Roman"/>
          <w:sz w:val="24"/>
          <w:szCs w:val="24"/>
          <w:lang w:val="sv-SE"/>
        </w:rPr>
        <w:t>ven om ambitionerna att fö</w:t>
      </w:r>
      <w:r>
        <w:rPr>
          <w:rFonts w:ascii="Times New Roman" w:hAnsi="Times New Roman"/>
          <w:sz w:val="24"/>
          <w:szCs w:val="24"/>
        </w:rPr>
        <w:t>rä</w:t>
      </w:r>
      <w:r>
        <w:rPr>
          <w:rFonts w:ascii="Times New Roman" w:hAnsi="Times New Roman"/>
          <w:sz w:val="24"/>
          <w:szCs w:val="24"/>
          <w:lang w:val="sv-SE"/>
        </w:rPr>
        <w:t xml:space="preserve">ndra finns. Den experimentella och smala musiken, </w:t>
      </w:r>
      <w:r>
        <w:rPr>
          <w:rFonts w:ascii="Times New Roman" w:hAnsi="Times New Roman"/>
          <w:sz w:val="24"/>
          <w:szCs w:val="24"/>
        </w:rPr>
        <w:t xml:space="preserve">å </w:t>
      </w:r>
      <w:r>
        <w:rPr>
          <w:rFonts w:ascii="Times New Roman" w:hAnsi="Times New Roman"/>
          <w:sz w:val="24"/>
          <w:szCs w:val="24"/>
          <w:lang w:val="sv-SE"/>
        </w:rPr>
        <w:t xml:space="preserve">sin sida, har </w:t>
      </w:r>
      <w:r>
        <w:rPr>
          <w:rFonts w:ascii="Times New Roman" w:hAnsi="Times New Roman"/>
          <w:sz w:val="24"/>
          <w:szCs w:val="24"/>
        </w:rPr>
        <w:t>även den fortsatt sv</w:t>
      </w:r>
      <w:r>
        <w:rPr>
          <w:rFonts w:ascii="Times New Roman" w:hAnsi="Times New Roman"/>
          <w:sz w:val="24"/>
          <w:szCs w:val="24"/>
          <w:lang w:val="da-DK"/>
        </w:rPr>
        <w:t>å</w:t>
      </w:r>
      <w:r>
        <w:rPr>
          <w:rFonts w:ascii="Times New Roman" w:hAnsi="Times New Roman"/>
          <w:sz w:val="24"/>
          <w:szCs w:val="24"/>
          <w:lang w:val="sv-SE"/>
        </w:rPr>
        <w:t>rt att h</w:t>
      </w:r>
      <w:r>
        <w:rPr>
          <w:rFonts w:ascii="Times New Roman" w:hAnsi="Times New Roman"/>
          <w:sz w:val="24"/>
          <w:szCs w:val="24"/>
        </w:rPr>
        <w:t>ä</w:t>
      </w:r>
      <w:r>
        <w:rPr>
          <w:rFonts w:ascii="Times New Roman" w:hAnsi="Times New Roman"/>
          <w:sz w:val="24"/>
          <w:szCs w:val="24"/>
          <w:lang w:val="sv-SE"/>
        </w:rPr>
        <w:t>vda sin plats i det nya medielandskapet</w:t>
      </w:r>
      <w:r>
        <w:rPr>
          <w:rFonts w:ascii="Times New Roman" w:hAnsi="Times New Roman"/>
          <w:color w:val="CE222B"/>
          <w:sz w:val="24"/>
          <w:szCs w:val="24"/>
          <w:lang w:val="sv-SE"/>
        </w:rPr>
        <w:t>.</w:t>
      </w:r>
      <w:r>
        <w:rPr>
          <w:rFonts w:ascii="Times New Roman" w:hAnsi="Times New Roman"/>
          <w:color w:val="CE222B"/>
          <w:sz w:val="24"/>
          <w:szCs w:val="24"/>
        </w:rPr>
        <w:t xml:space="preserve"> </w:t>
      </w:r>
      <w:r>
        <w:rPr>
          <w:rFonts w:ascii="Times New Roman" w:hAnsi="Times New Roman"/>
          <w:color w:val="CE222B"/>
          <w:sz w:val="24"/>
          <w:szCs w:val="24"/>
          <w:lang w:val="sv-SE"/>
        </w:rPr>
        <w:t>Även</w:t>
      </w:r>
      <w:r>
        <w:rPr>
          <w:rFonts w:ascii="Times New Roman" w:hAnsi="Times New Roman"/>
          <w:sz w:val="24"/>
          <w:szCs w:val="24"/>
          <w:lang w:val="sv-SE"/>
        </w:rPr>
        <w:t xml:space="preserve"> denna genre söker efter kontaktytor mot de publikgrupper som inte sj</w:t>
      </w:r>
      <w:r>
        <w:rPr>
          <w:rFonts w:ascii="Times New Roman" w:hAnsi="Times New Roman"/>
          <w:sz w:val="24"/>
          <w:szCs w:val="24"/>
        </w:rPr>
        <w:t>älvmant s</w:t>
      </w:r>
      <w:r>
        <w:rPr>
          <w:rFonts w:ascii="Times New Roman" w:hAnsi="Times New Roman"/>
          <w:sz w:val="24"/>
          <w:szCs w:val="24"/>
          <w:lang w:val="sv-SE"/>
        </w:rPr>
        <w:t>öker upp dessa konsertscener. Till detta kan vi l</w:t>
      </w:r>
      <w:r>
        <w:rPr>
          <w:rFonts w:ascii="Times New Roman" w:hAnsi="Times New Roman"/>
          <w:sz w:val="24"/>
          <w:szCs w:val="24"/>
        </w:rPr>
        <w:t>ä</w:t>
      </w:r>
      <w:r>
        <w:rPr>
          <w:rFonts w:ascii="Times New Roman" w:hAnsi="Times New Roman"/>
          <w:sz w:val="24"/>
          <w:szCs w:val="24"/>
          <w:lang w:val="sv-SE"/>
        </w:rPr>
        <w:t>gga det fetischistiska lyssnandet, som i sin mest extrema form utvecklar och förfinar ett musikintresse</w:t>
      </w:r>
      <w:ins w:id="288" w:author="Henrik Frisk" w:date="2017-04-03T18:48:00Z">
        <w:r>
          <w:rPr>
            <w:rFonts w:ascii="Times New Roman" w:hAnsi="Times New Roman"/>
            <w:sz w:val="24"/>
            <w:szCs w:val="24"/>
            <w:lang w:val="sv-SE"/>
          </w:rPr>
          <w:t xml:space="preserve"> </w:t>
        </w:r>
      </w:ins>
      <w:ins w:id="289" w:author="Henrik Frisk" w:date="2017-04-03T18:48:00Z">
        <w:r>
          <w:rPr>
            <w:rFonts w:ascii="Times New Roman" w:hAnsi="Times New Roman"/>
            <w:sz w:val="24"/>
            <w:szCs w:val="24"/>
            <w:lang w:val="sv-SE"/>
          </w:rPr>
          <w:t xml:space="preserve">som till slut inte ens </w:t>
        </w:r>
      </w:ins>
      <w:del w:id="290" w:author="Henrik Frisk" w:date="2017-04-03T18:48:00Z">
        <w:r>
          <w:rPr>
            <w:rFonts w:ascii="Times New Roman" w:hAnsi="Times New Roman"/>
            <w:sz w:val="24"/>
            <w:szCs w:val="24"/>
            <w:lang w:val="sv-SE"/>
          </w:rPr>
          <w:delText xml:space="preserve"> som knappt längre inkluderar just</w:delText>
        </w:r>
      </w:del>
      <w:ins w:id="291" w:author="Henrik Frisk" w:date="2017-04-03T18:48:00Z">
        <w:commentRangeStart w:id="70"/>
        <w:r>
          <w:rPr>
            <w:rFonts w:ascii="Times New Roman" w:hAnsi="Times New Roman"/>
            <w:sz w:val="24"/>
            <w:szCs w:val="24"/>
            <w:lang w:val="sv-SE"/>
          </w:rPr>
          <w:t>bryr sig om</w:t>
        </w:r>
      </w:ins>
      <w:r>
        <w:rPr>
          <w:rFonts w:ascii="Times New Roman" w:hAnsi="Times New Roman"/>
          <w:sz w:val="24"/>
          <w:szCs w:val="24"/>
          <w:lang w:val="sv-SE"/>
        </w:rPr>
        <w:t xml:space="preserve"> sj</w:t>
      </w:r>
      <w:r>
        <w:rPr>
          <w:rFonts w:ascii="Times New Roman" w:hAnsi="Times New Roman"/>
          <w:sz w:val="24"/>
          <w:szCs w:val="24"/>
        </w:rPr>
        <w:t>älva</w:t>
      </w:r>
      <w:del w:id="292" w:author="Henrik Frisk" w:date="2017-04-03T18:50:00Z">
        <w:r>
          <w:rPr>
            <w:rFonts w:ascii="Times New Roman" w:hAnsi="Times New Roman"/>
            <w:sz w:val="24"/>
            <w:szCs w:val="24"/>
          </w:rPr>
          <w:commentReference w:id="71"/>
        </w:r>
      </w:del>
      <w:commentRangeEnd w:id="70"/>
      <w:r>
        <w:commentReference w:id="70"/>
      </w:r>
      <w:r>
        <w:rPr>
          <w:rFonts w:ascii="Times New Roman" w:hAnsi="Times New Roman"/>
          <w:sz w:val="24"/>
          <w:szCs w:val="24"/>
          <w:lang w:val="sv-SE"/>
        </w:rPr>
        <w:t xml:space="preserve"> lyssnandet. Det </w:t>
      </w:r>
      <w:r>
        <w:rPr>
          <w:rFonts w:ascii="Times New Roman" w:hAnsi="Times New Roman"/>
          <w:sz w:val="24"/>
          <w:szCs w:val="24"/>
        </w:rPr>
        <w:t>ä</w:t>
      </w:r>
      <w:r>
        <w:rPr>
          <w:rFonts w:ascii="Times New Roman" w:hAnsi="Times New Roman"/>
          <w:sz w:val="24"/>
          <w:szCs w:val="24"/>
          <w:lang w:val="de-DE"/>
        </w:rPr>
        <w:t>r ist</w:t>
      </w:r>
      <w:r>
        <w:rPr>
          <w:rFonts w:ascii="Times New Roman" w:hAnsi="Times New Roman"/>
          <w:sz w:val="24"/>
          <w:szCs w:val="24"/>
        </w:rPr>
        <w:t>ä</w:t>
      </w:r>
      <w:r>
        <w:rPr>
          <w:rFonts w:ascii="Times New Roman" w:hAnsi="Times New Roman"/>
          <w:sz w:val="24"/>
          <w:szCs w:val="24"/>
          <w:lang w:val="sv-SE"/>
        </w:rPr>
        <w:t>llet helt fokuserat p</w:t>
      </w:r>
      <w:r>
        <w:rPr>
          <w:rFonts w:ascii="Times New Roman" w:hAnsi="Times New Roman"/>
          <w:sz w:val="24"/>
          <w:szCs w:val="24"/>
        </w:rPr>
        <w:t xml:space="preserve">å </w:t>
      </w:r>
      <w:r>
        <w:rPr>
          <w:rFonts w:ascii="Times New Roman" w:hAnsi="Times New Roman"/>
          <w:sz w:val="24"/>
          <w:szCs w:val="24"/>
          <w:lang w:val="sv-SE"/>
        </w:rPr>
        <w:t xml:space="preserve">detaljerna och artefakterna </w:t>
      </w:r>
      <w:r>
        <w:rPr>
          <w:rFonts w:ascii="Times New Roman" w:hAnsi="Times New Roman"/>
          <w:sz w:val="24"/>
          <w:szCs w:val="24"/>
        </w:rPr>
        <w:t xml:space="preserve">– </w:t>
      </w:r>
      <w:r>
        <w:rPr>
          <w:rFonts w:ascii="Times New Roman" w:hAnsi="Times New Roman"/>
          <w:sz w:val="24"/>
          <w:szCs w:val="24"/>
          <w:lang w:val="sv-SE"/>
        </w:rPr>
        <w:t>skivomslag och partiturutg</w:t>
      </w:r>
      <w:r>
        <w:rPr>
          <w:rFonts w:ascii="Times New Roman" w:hAnsi="Times New Roman"/>
          <w:sz w:val="24"/>
          <w:szCs w:val="24"/>
          <w:lang w:val="da-DK"/>
        </w:rPr>
        <w:t>å</w:t>
      </w:r>
      <w:r>
        <w:rPr>
          <w:rFonts w:ascii="Times New Roman" w:hAnsi="Times New Roman"/>
          <w:sz w:val="24"/>
          <w:szCs w:val="24"/>
          <w:lang w:val="sv-SE"/>
        </w:rPr>
        <w:t xml:space="preserve">vor, ljudkvalitet och inspelningsteknik </w:t>
      </w:r>
      <w:r>
        <w:rPr>
          <w:rFonts w:ascii="Times New Roman" w:hAnsi="Times New Roman"/>
          <w:sz w:val="24"/>
          <w:szCs w:val="24"/>
        </w:rPr>
        <w:t xml:space="preserve">– </w:t>
      </w:r>
      <w:r>
        <w:rPr>
          <w:rFonts w:ascii="Times New Roman" w:hAnsi="Times New Roman"/>
          <w:sz w:val="24"/>
          <w:szCs w:val="24"/>
          <w:lang w:val="sv-SE"/>
        </w:rPr>
        <w:t>och blir d</w:t>
      </w:r>
      <w:r>
        <w:rPr>
          <w:rFonts w:ascii="Times New Roman" w:hAnsi="Times New Roman"/>
          <w:sz w:val="24"/>
          <w:szCs w:val="24"/>
        </w:rPr>
        <w:t>ä</w:t>
      </w:r>
      <w:r>
        <w:rPr>
          <w:rFonts w:ascii="Times New Roman" w:hAnsi="Times New Roman"/>
          <w:sz w:val="24"/>
          <w:szCs w:val="24"/>
          <w:lang w:val="sv-SE"/>
        </w:rPr>
        <w:t xml:space="preserve">rigenom en </w:t>
      </w:r>
      <w:ins w:id="293" w:author="Henrik Frisk" w:date="2017-04-03T18:50:00Z">
        <w:r>
          <w:rPr>
            <w:rFonts w:ascii="Times New Roman" w:hAnsi="Times New Roman"/>
            <w:sz w:val="24"/>
            <w:szCs w:val="24"/>
            <w:lang w:val="sv-SE"/>
          </w:rPr>
          <w:t xml:space="preserve"> en statusmarkör </w:t>
        </w:r>
      </w:ins>
      <w:ins w:id="294" w:author="Henrik Frisk" w:date="2017-04-03T18:50:00Z">
        <w:r>
          <w:rPr>
            <w:rFonts w:ascii="Times New Roman" w:hAnsi="Times New Roman"/>
            <w:sz w:val="24"/>
            <w:szCs w:val="24"/>
            <w:lang w:val="sv-SE"/>
          </w:rPr>
          <w:t xml:space="preserve">och en </w:t>
        </w:r>
      </w:ins>
      <w:ins w:id="295" w:author="Henrik Frisk" w:date="2017-04-03T18:49:00Z">
        <w:r>
          <w:rPr>
            <w:rFonts w:ascii="Times New Roman" w:hAnsi="Times New Roman"/>
            <w:sz w:val="24"/>
            <w:szCs w:val="24"/>
            <w:lang w:val="sv-SE"/>
          </w:rPr>
          <w:t xml:space="preserve">del av ett </w:t>
        </w:r>
      </w:ins>
      <w:r>
        <w:rPr>
          <w:rFonts w:ascii="Times New Roman" w:hAnsi="Times New Roman"/>
          <w:sz w:val="24"/>
          <w:szCs w:val="24"/>
          <w:lang w:val="sv-SE"/>
        </w:rPr>
        <w:t>konsumtion</w:t>
      </w:r>
      <w:ins w:id="296" w:author="Henrik Frisk" w:date="2017-04-03T18:49:00Z">
        <w:r>
          <w:rPr>
            <w:rFonts w:ascii="Times New Roman" w:hAnsi="Times New Roman"/>
            <w:sz w:val="24"/>
            <w:szCs w:val="24"/>
            <w:lang w:val="sv-SE"/>
          </w:rPr>
          <w:t>s</w:t>
        </w:r>
      </w:ins>
      <w:ins w:id="297" w:author="Henrik Frisk" w:date="2017-04-03T18:50:00Z">
        <w:r>
          <w:rPr>
            <w:rFonts w:ascii="Times New Roman" w:hAnsi="Times New Roman"/>
            <w:sz w:val="24"/>
            <w:szCs w:val="24"/>
            <w:lang w:val="sv-SE"/>
          </w:rPr>
          <w:t>beteende</w:t>
        </w:r>
      </w:ins>
      <w:del w:id="298" w:author="Henrik Frisk" w:date="2017-04-03T18:50:00Z">
        <w:r>
          <w:rPr>
            <w:rFonts w:ascii="Times New Roman" w:hAnsi="Times New Roman"/>
            <w:sz w:val="24"/>
            <w:szCs w:val="24"/>
            <w:lang w:val="sv-SE"/>
          </w:rPr>
          <w:delText xml:space="preserve"> och en statusmarkör</w:delText>
        </w:r>
      </w:del>
      <w:r>
        <w:rPr>
          <w:rFonts w:ascii="Times New Roman" w:hAnsi="Times New Roman"/>
          <w:sz w:val="24"/>
          <w:szCs w:val="24"/>
          <w:lang w:val="sv-SE"/>
        </w:rPr>
        <w:t xml:space="preserve">. Adorno beskriver en typisk medlem i denna grupp av musiklyssnare som undviker det </w:t>
      </w:r>
      <w:commentRangeStart w:id="72"/>
      <w:r>
        <w:rPr>
          <w:rFonts w:ascii="Times New Roman" w:hAnsi="Times New Roman"/>
          <w:sz w:val="24"/>
          <w:szCs w:val="24"/>
        </w:rPr>
        <w:t>”</w:t>
      </w:r>
      <w:r>
        <w:rPr>
          <w:rFonts w:ascii="Times New Roman" w:hAnsi="Times New Roman"/>
          <w:sz w:val="24"/>
          <w:szCs w:val="24"/>
          <w:lang w:val="sv-SE"/>
        </w:rPr>
        <w:t>vanliga</w:t>
      </w:r>
      <w:r>
        <w:rPr>
          <w:rFonts w:ascii="Times New Roman" w:hAnsi="Times New Roman"/>
          <w:sz w:val="24"/>
          <w:szCs w:val="24"/>
        </w:rPr>
        <w:t>”</w:t>
      </w:r>
      <w:del w:id="299" w:author="Henrik Frisk" w:date="2017-04-03T18:50:00Z">
        <w:r>
          <w:rPr>
            <w:rFonts w:ascii="Times New Roman" w:hAnsi="Times New Roman"/>
            <w:sz w:val="24"/>
            <w:szCs w:val="24"/>
          </w:rPr>
          <w:commentReference w:id="73"/>
        </w:r>
      </w:del>
      <w:commentRangeEnd w:id="72"/>
      <w:r>
        <w:commentReference w:id="72"/>
      </w:r>
      <w:r>
        <w:rPr>
          <w:rFonts w:ascii="Times New Roman" w:hAnsi="Times New Roman"/>
          <w:sz w:val="24"/>
          <w:szCs w:val="24"/>
          <w:lang w:val="sv-SE"/>
        </w:rPr>
        <w:t xml:space="preserve"> lyssnandet p</w:t>
      </w:r>
      <w:r>
        <w:rPr>
          <w:rFonts w:ascii="Times New Roman" w:hAnsi="Times New Roman"/>
          <w:sz w:val="24"/>
          <w:szCs w:val="24"/>
        </w:rPr>
        <w:t xml:space="preserve">å </w:t>
      </w:r>
      <w:r>
        <w:rPr>
          <w:rFonts w:ascii="Times New Roman" w:hAnsi="Times New Roman"/>
          <w:sz w:val="24"/>
          <w:szCs w:val="24"/>
          <w:lang w:val="sv-SE"/>
        </w:rPr>
        <w:t>grund av kraven detta st</w:t>
      </w:r>
      <w:r>
        <w:rPr>
          <w:rFonts w:ascii="Times New Roman" w:hAnsi="Times New Roman"/>
          <w:sz w:val="24"/>
          <w:szCs w:val="24"/>
        </w:rPr>
        <w:t xml:space="preserve">äller på </w:t>
      </w:r>
      <w:commentRangeStart w:id="74"/>
      <w:r>
        <w:rPr>
          <w:rFonts w:ascii="Times New Roman" w:hAnsi="Times New Roman"/>
          <w:color w:val="CE222B"/>
          <w:sz w:val="24"/>
          <w:szCs w:val="24"/>
          <w:lang w:val="sv-SE"/>
        </w:rPr>
        <w:t>denne</w:t>
      </w:r>
      <w:del w:id="300" w:author="Henrik Frisk" w:date="2017-04-03T18:51:00Z">
        <w:r>
          <w:rPr>
            <w:rFonts w:ascii="Times New Roman" w:hAnsi="Times New Roman"/>
            <w:color w:val="CE222B"/>
            <w:sz w:val="24"/>
            <w:szCs w:val="24"/>
            <w:lang w:val="sv-SE"/>
          </w:rPr>
          <w:commentReference w:id="75"/>
        </w:r>
      </w:del>
      <w:del w:id="301" w:author="Henrik Frisk" w:date="2017-04-03T18:51:00Z">
        <w:r>
          <w:rPr>
            <w:rFonts w:ascii="Times New Roman" w:hAnsi="Times New Roman"/>
            <w:color w:val="CE222B"/>
            <w:sz w:val="24"/>
            <w:szCs w:val="24"/>
            <w:lang w:val="sv-SE"/>
          </w:rPr>
          <w:commentReference w:id="76"/>
        </w:r>
      </w:del>
      <w:commentRangeEnd w:id="74"/>
      <w:r>
        <w:commentReference w:id="74"/>
      </w:r>
      <w:r>
        <w:rPr>
          <w:rFonts w:ascii="Times New Roman" w:hAnsi="Times New Roman"/>
          <w:sz w:val="24"/>
          <w:szCs w:val="24"/>
        </w:rPr>
        <w:t>:</w:t>
      </w:r>
    </w:p>
    <w:p>
      <w:pPr>
        <w:pStyle w:val="Frval"/>
        <w:shd w:val="clear" w:fill="FFFFFF"/>
        <w:bidi w:val="0"/>
        <w:spacing w:lineRule="auto" w:line="360" w:before="60" w:after="0"/>
        <w:ind w:left="512" w:right="567" w:firstLine="360"/>
        <w:jc w:val="left"/>
        <w:rPr/>
      </w:pPr>
      <w:r>
        <w:rPr>
          <w:rFonts w:ascii="Times New Roman" w:hAnsi="Times New Roman"/>
          <w:sz w:val="24"/>
          <w:szCs w:val="24"/>
          <w:lang w:val="en-US"/>
        </w:rPr>
        <w:t>He respects music as a cultural asset, often as something a man must know for the sake of his own social standing; this attitude runs the gamut from an earnest sense of obligation to vulgar snobbery. For the spontaneous and direct relation to music, the faculty of simultaneously experiencing and comprehending its structure, it substitutes hoarding as much musical information as possible, notably about biographical data and about the merits of interpreters, a subject for hours of inane discussion. It is not rare for this type to have an extensive knowledge of the literature, but of the sort that themes of famous, oft-repeated works of music will be hummed and instantly identified. The unfoldment of a composition does not matter. The structure of hearing is atomistic: the type lies in wait for specific elements, for supposedly beautiful melodies, for grandiose moments. On the whole, his relation to music has a fetishistic touch. The standard he consumes by is the prominence of the consumed. The joy of consumption, of that which</w:t>
      </w:r>
      <w:r>
        <w:rPr>
          <w:rFonts w:ascii="Times New Roman" w:hAnsi="Times New Roman"/>
          <w:sz w:val="24"/>
          <w:szCs w:val="24"/>
          <w:lang w:val="sv-SE"/>
        </w:rPr>
        <w:t xml:space="preserve"> </w:t>
      </w:r>
      <w:r>
        <w:rPr>
          <w:rFonts w:ascii="Times New Roman" w:hAnsi="Times New Roman"/>
          <w:sz w:val="24"/>
          <w:szCs w:val="24"/>
        </w:rPr>
        <w:t>–</w:t>
      </w:r>
      <w:r>
        <w:rPr>
          <w:rFonts w:ascii="Times New Roman" w:hAnsi="Times New Roman"/>
          <w:sz w:val="24"/>
          <w:szCs w:val="24"/>
          <w:lang w:val="sv-SE"/>
        </w:rPr>
        <w:t xml:space="preserve"> </w:t>
      </w:r>
      <w:r>
        <w:rPr>
          <w:rFonts w:ascii="Times New Roman" w:hAnsi="Times New Roman"/>
          <w:sz w:val="24"/>
          <w:szCs w:val="24"/>
          <w:lang w:val="en-US"/>
        </w:rPr>
        <w:t>in his language</w:t>
      </w:r>
      <w:r>
        <w:rPr>
          <w:rFonts w:ascii="Times New Roman" w:hAnsi="Times New Roman"/>
          <w:sz w:val="24"/>
          <w:szCs w:val="24"/>
          <w:lang w:val="sv-SE"/>
        </w:rPr>
        <w:t xml:space="preserve"> </w:t>
      </w:r>
      <w:r>
        <w:rPr>
          <w:rFonts w:ascii="Times New Roman" w:hAnsi="Times New Roman"/>
          <w:sz w:val="24"/>
          <w:szCs w:val="24"/>
        </w:rPr>
        <w:t>–</w:t>
      </w:r>
      <w:r>
        <w:rPr>
          <w:rFonts w:ascii="Times New Roman" w:hAnsi="Times New Roman"/>
          <w:sz w:val="24"/>
          <w:szCs w:val="24"/>
          <w:lang w:val="sv-SE"/>
        </w:rPr>
        <w:t xml:space="preserve"> </w:t>
      </w:r>
      <w:r>
        <w:rPr>
          <w:rFonts w:ascii="Times New Roman" w:hAnsi="Times New Roman"/>
          <w:sz w:val="24"/>
          <w:szCs w:val="24"/>
          <w:lang w:val="it-IT"/>
        </w:rPr>
        <w:t xml:space="preserve">music </w:t>
      </w:r>
      <w:r>
        <w:rPr>
          <w:rFonts w:ascii="Times New Roman" w:hAnsi="Times New Roman"/>
          <w:sz w:val="24"/>
          <w:szCs w:val="24"/>
        </w:rPr>
        <w:t>”</w:t>
      </w:r>
      <w:r>
        <w:rPr>
          <w:rFonts w:ascii="Times New Roman" w:hAnsi="Times New Roman"/>
          <w:sz w:val="24"/>
          <w:szCs w:val="24"/>
          <w:lang w:val="en-US"/>
        </w:rPr>
        <w:t>gives</w:t>
      </w:r>
      <w:r>
        <w:rPr>
          <w:rFonts w:ascii="Times New Roman" w:hAnsi="Times New Roman"/>
          <w:sz w:val="24"/>
          <w:szCs w:val="24"/>
        </w:rPr>
        <w:t xml:space="preserve">” </w:t>
      </w:r>
      <w:r>
        <w:rPr>
          <w:rFonts w:ascii="Times New Roman" w:hAnsi="Times New Roman"/>
          <w:sz w:val="24"/>
          <w:szCs w:val="24"/>
          <w:lang w:val="en-US"/>
        </w:rPr>
        <w:t>to him, outweighs his enjoyment of the music itself as a work of art that makes demands on him</w:t>
      </w:r>
      <w:commentRangeStart w:id="77"/>
      <w:r>
        <w:rPr>
          <w:rFonts w:ascii="Times New Roman" w:hAnsi="Times New Roman"/>
          <w:sz w:val="24"/>
          <w:szCs w:val="24"/>
        </w:rPr>
        <w:t>.</w:t>
      </w:r>
      <w:ins w:id="302" w:author="Henrik Frisk" w:date="2017-04-03T18:51:00Z">
        <w:r>
          <w:rPr>
            <w:rStyle w:val="FootnoteAnchor"/>
            <w:rFonts w:ascii="Times New Roman" w:hAnsi="Times New Roman"/>
            <w:sz w:val="24"/>
            <w:szCs w:val="24"/>
          </w:rPr>
          <w:footnoteReference w:id="7"/>
        </w:r>
      </w:ins>
      <w:del w:id="303" w:author="Henrik Frisk" w:date="2017-04-03T18:57:00Z">
        <w:commentRangeEnd w:id="77"/>
        <w:r>
          <w:commentReference w:id="77"/>
        </w:r>
        <w:r>
          <w:rPr>
            <w:rFonts w:ascii="Times New Roman" w:hAnsi="Times New Roman"/>
            <w:sz w:val="24"/>
            <w:szCs w:val="24"/>
          </w:rPr>
        </w:r>
      </w:del>
    </w:p>
    <w:p>
      <w:pPr>
        <w:pStyle w:val="Frval"/>
        <w:shd w:val="clear" w:fill="FFFFFF"/>
        <w:bidi w:val="0"/>
        <w:spacing w:lineRule="auto" w:line="360" w:before="60" w:after="0"/>
        <w:ind w:left="0" w:right="567"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Frval"/>
        <w:shd w:val="clear" w:fill="FFFFFF"/>
        <w:bidi w:val="0"/>
        <w:spacing w:lineRule="auto" w:line="360" w:before="60" w:after="0"/>
        <w:ind w:left="512" w:right="567"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Frval"/>
        <w:shd w:val="clear" w:fill="FFFFFF"/>
        <w:bidi w:val="0"/>
        <w:spacing w:lineRule="auto" w:line="360" w:before="60" w:after="0"/>
        <w:ind w:left="0" w:right="567" w:firstLine="360"/>
        <w:jc w:val="left"/>
        <w:rPr>
          <w:rFonts w:ascii="Times New Roman" w:hAnsi="Times New Roman" w:eastAsia="Times New Roman" w:cs="Times New Roman"/>
          <w:sz w:val="24"/>
          <w:szCs w:val="24"/>
        </w:rPr>
      </w:pPr>
      <w:r>
        <w:rPr>
          <w:rFonts w:ascii="Times New Roman" w:hAnsi="Times New Roman"/>
          <w:sz w:val="24"/>
          <w:szCs w:val="24"/>
        </w:rPr>
        <w:t>Jämf</w:t>
      </w:r>
      <w:r>
        <w:rPr>
          <w:rFonts w:ascii="Times New Roman" w:hAnsi="Times New Roman"/>
          <w:sz w:val="24"/>
          <w:szCs w:val="24"/>
          <w:lang w:val="sv-SE"/>
        </w:rPr>
        <w:t>ört med denna nidbild av ett musikintresse som har tappat fotf</w:t>
      </w:r>
      <w:r>
        <w:rPr>
          <w:rFonts w:ascii="Times New Roman" w:hAnsi="Times New Roman"/>
          <w:sz w:val="24"/>
          <w:szCs w:val="24"/>
        </w:rPr>
        <w:t>ä</w:t>
      </w:r>
      <w:r>
        <w:rPr>
          <w:rFonts w:ascii="Times New Roman" w:hAnsi="Times New Roman"/>
          <w:sz w:val="24"/>
          <w:szCs w:val="24"/>
          <w:lang w:val="sv-SE"/>
        </w:rPr>
        <w:t>stet och spolat ut barnet med badvattnet framst</w:t>
      </w:r>
      <w:r>
        <w:rPr>
          <w:rFonts w:ascii="Times New Roman" w:hAnsi="Times New Roman"/>
          <w:sz w:val="24"/>
          <w:szCs w:val="24"/>
          <w:lang w:val="da-DK"/>
        </w:rPr>
        <w:t>år min, f</w:t>
      </w:r>
      <w:r>
        <w:rPr>
          <w:rFonts w:ascii="Times New Roman" w:hAnsi="Times New Roman"/>
          <w:sz w:val="24"/>
          <w:szCs w:val="24"/>
          <w:lang w:val="sv-SE"/>
        </w:rPr>
        <w:t>örmodligen bedrö</w:t>
      </w:r>
      <w:r>
        <w:rPr>
          <w:rFonts w:ascii="Times New Roman" w:hAnsi="Times New Roman"/>
          <w:sz w:val="24"/>
          <w:szCs w:val="24"/>
          <w:lang w:val="en-US"/>
        </w:rPr>
        <w:t>vliga, amat</w:t>
      </w:r>
      <w:r>
        <w:rPr>
          <w:rFonts w:ascii="Times New Roman" w:hAnsi="Times New Roman"/>
          <w:sz w:val="24"/>
          <w:szCs w:val="24"/>
          <w:lang w:val="sv-SE"/>
        </w:rPr>
        <w:t>ördans till Compoz som ett initierat och beg</w:t>
      </w:r>
      <w:r>
        <w:rPr>
          <w:rFonts w:ascii="Times New Roman" w:hAnsi="Times New Roman"/>
          <w:sz w:val="24"/>
          <w:szCs w:val="24"/>
          <w:lang w:val="da-DK"/>
        </w:rPr>
        <w:t>å</w:t>
      </w:r>
      <w:r>
        <w:rPr>
          <w:rFonts w:ascii="Times New Roman" w:hAnsi="Times New Roman"/>
          <w:sz w:val="24"/>
          <w:szCs w:val="24"/>
          <w:lang w:val="sv-SE"/>
        </w:rPr>
        <w:t>vat engagemang med en levande musik i utveckling.</w:t>
      </w:r>
    </w:p>
    <w:p>
      <w:pPr>
        <w:pStyle w:val="Frval"/>
        <w:shd w:val="clear" w:fill="FFFFFF"/>
        <w:bidi w:val="0"/>
        <w:spacing w:lineRule="auto" w:line="360"/>
        <w:ind w:left="0" w:right="567" w:firstLine="360"/>
        <w:jc w:val="left"/>
        <w:rPr>
          <w:rFonts w:ascii="Times New Roman" w:hAnsi="Times New Roman" w:eastAsia="Times New Roman" w:cs="Times New Roman"/>
          <w:sz w:val="24"/>
          <w:szCs w:val="24"/>
        </w:rPr>
      </w:pPr>
      <w:r>
        <w:rPr>
          <w:rFonts w:ascii="Times New Roman" w:hAnsi="Times New Roman"/>
          <w:sz w:val="24"/>
          <w:szCs w:val="24"/>
          <w:lang w:val="da-DK"/>
        </w:rPr>
        <w:t xml:space="preserve">Det </w:t>
      </w:r>
      <w:r>
        <w:rPr>
          <w:rFonts w:ascii="Times New Roman" w:hAnsi="Times New Roman"/>
          <w:sz w:val="24"/>
          <w:szCs w:val="24"/>
        </w:rPr>
        <w:t>ä</w:t>
      </w:r>
      <w:r>
        <w:rPr>
          <w:rFonts w:ascii="Times New Roman" w:hAnsi="Times New Roman"/>
          <w:sz w:val="24"/>
          <w:szCs w:val="24"/>
          <w:lang w:val="sv-SE"/>
        </w:rPr>
        <w:t>r i detta sammanhang som Compoz blir extra intressant. Fö</w:t>
      </w:r>
      <w:r>
        <w:rPr>
          <w:rFonts w:ascii="Times New Roman" w:hAnsi="Times New Roman"/>
          <w:sz w:val="24"/>
          <w:szCs w:val="24"/>
          <w:lang w:val="da-DK"/>
        </w:rPr>
        <w:t>r det f</w:t>
      </w:r>
      <w:r>
        <w:rPr>
          <w:rFonts w:ascii="Times New Roman" w:hAnsi="Times New Roman"/>
          <w:sz w:val="24"/>
          <w:szCs w:val="24"/>
          <w:lang w:val="sv-SE"/>
        </w:rPr>
        <w:t>örsta så är det interaktiva lyssnandet som beskrivits ovan v</w:t>
      </w:r>
      <w:r>
        <w:rPr>
          <w:rFonts w:ascii="Times New Roman" w:hAnsi="Times New Roman"/>
          <w:sz w:val="24"/>
          <w:szCs w:val="24"/>
        </w:rPr>
        <w:t>ä</w:t>
      </w:r>
      <w:r>
        <w:rPr>
          <w:rFonts w:ascii="Times New Roman" w:hAnsi="Times New Roman"/>
          <w:sz w:val="24"/>
          <w:szCs w:val="24"/>
          <w:lang w:val="sv-SE"/>
        </w:rPr>
        <w:t>senskilt fr</w:t>
      </w:r>
      <w:r>
        <w:rPr>
          <w:rFonts w:ascii="Times New Roman" w:hAnsi="Times New Roman"/>
          <w:sz w:val="24"/>
          <w:szCs w:val="24"/>
          <w:lang w:val="da-DK"/>
        </w:rPr>
        <w:t>å</w:t>
      </w:r>
      <w:r>
        <w:rPr>
          <w:rFonts w:ascii="Times New Roman" w:hAnsi="Times New Roman"/>
          <w:sz w:val="24"/>
          <w:szCs w:val="24"/>
          <w:lang w:val="sv-SE"/>
        </w:rPr>
        <w:t>n det fysiskt</w:t>
      </w:r>
      <w:r>
        <w:rPr>
          <w:rFonts w:ascii="Times New Roman" w:hAnsi="Times New Roman"/>
          <w:color w:val="CE222B"/>
          <w:sz w:val="24"/>
          <w:szCs w:val="24"/>
          <w:lang w:val="sv-SE"/>
        </w:rPr>
        <w:t>,</w:t>
      </w:r>
      <w:r>
        <w:rPr>
          <w:rFonts w:ascii="Times New Roman" w:hAnsi="Times New Roman"/>
          <w:sz w:val="24"/>
          <w:szCs w:val="24"/>
          <w:lang w:val="sv-SE"/>
        </w:rPr>
        <w:t xml:space="preserve"> passiva lyssnandet. I det kroppsliga mötet med musiken uppst</w:t>
      </w:r>
      <w:r>
        <w:rPr>
          <w:rFonts w:ascii="Times New Roman" w:hAnsi="Times New Roman"/>
          <w:sz w:val="24"/>
          <w:szCs w:val="24"/>
          <w:lang w:val="da-DK"/>
        </w:rPr>
        <w:t>år en f</w:t>
      </w:r>
      <w:r>
        <w:rPr>
          <w:rFonts w:ascii="Times New Roman" w:hAnsi="Times New Roman"/>
          <w:sz w:val="24"/>
          <w:szCs w:val="24"/>
          <w:lang w:val="sv-SE"/>
        </w:rPr>
        <w:t>ö</w:t>
      </w:r>
      <w:r>
        <w:rPr>
          <w:rFonts w:ascii="Times New Roman" w:hAnsi="Times New Roman"/>
          <w:sz w:val="24"/>
          <w:szCs w:val="24"/>
        </w:rPr>
        <w:t>rst</w:t>
      </w:r>
      <w:r>
        <w:rPr>
          <w:rFonts w:ascii="Times New Roman" w:hAnsi="Times New Roman"/>
          <w:sz w:val="24"/>
          <w:szCs w:val="24"/>
          <w:lang w:val="da-DK"/>
        </w:rPr>
        <w:t>å</w:t>
      </w:r>
      <w:r>
        <w:rPr>
          <w:rFonts w:ascii="Times New Roman" w:hAnsi="Times New Roman"/>
          <w:sz w:val="24"/>
          <w:szCs w:val="24"/>
          <w:lang w:val="fr-FR"/>
        </w:rPr>
        <w:t xml:space="preserve">elsehorisont som </w:t>
      </w:r>
      <w:r>
        <w:rPr>
          <w:rFonts w:ascii="Times New Roman" w:hAnsi="Times New Roman"/>
          <w:sz w:val="24"/>
          <w:szCs w:val="24"/>
        </w:rPr>
        <w:t>ä</w:t>
      </w:r>
      <w:r>
        <w:rPr>
          <w:rFonts w:ascii="Times New Roman" w:hAnsi="Times New Roman"/>
          <w:sz w:val="24"/>
          <w:szCs w:val="24"/>
          <w:lang w:val="da-DK"/>
        </w:rPr>
        <w:t>r specifik f</w:t>
      </w:r>
      <w:r>
        <w:rPr>
          <w:rFonts w:ascii="Times New Roman" w:hAnsi="Times New Roman"/>
          <w:sz w:val="24"/>
          <w:szCs w:val="24"/>
          <w:lang w:val="sv-SE"/>
        </w:rPr>
        <w:t>ör denna genre och som st</w:t>
      </w:r>
      <w:r>
        <w:rPr>
          <w:rFonts w:ascii="Times New Roman" w:hAnsi="Times New Roman"/>
          <w:sz w:val="24"/>
          <w:szCs w:val="24"/>
          <w:lang w:val="da-DK"/>
        </w:rPr>
        <w:t>å</w:t>
      </w:r>
      <w:r>
        <w:rPr>
          <w:rFonts w:ascii="Times New Roman" w:hAnsi="Times New Roman"/>
          <w:sz w:val="24"/>
          <w:szCs w:val="24"/>
          <w:lang w:val="sv-SE"/>
        </w:rPr>
        <w:t>r i kontrast till det tekniskt distanserade musiklyssnandet. Den inkluderar inte bara den omedelbara tillfredst</w:t>
      </w:r>
      <w:r>
        <w:rPr>
          <w:rFonts w:ascii="Times New Roman" w:hAnsi="Times New Roman"/>
          <w:sz w:val="24"/>
          <w:szCs w:val="24"/>
        </w:rPr>
        <w:t>ä</w:t>
      </w:r>
      <w:r>
        <w:rPr>
          <w:rFonts w:ascii="Times New Roman" w:hAnsi="Times New Roman"/>
          <w:sz w:val="24"/>
          <w:szCs w:val="24"/>
          <w:lang w:val="sv-SE"/>
        </w:rPr>
        <w:t>llelsen av att vara med, av att deltaga, utan underbygger en estetisk dimension som kvalitativt p</w:t>
      </w:r>
      <w:r>
        <w:rPr>
          <w:rFonts w:ascii="Times New Roman" w:hAnsi="Times New Roman"/>
          <w:sz w:val="24"/>
          <w:szCs w:val="24"/>
          <w:lang w:val="da-DK"/>
        </w:rPr>
        <w:t>å</w:t>
      </w:r>
      <w:r>
        <w:rPr>
          <w:rFonts w:ascii="Times New Roman" w:hAnsi="Times New Roman"/>
          <w:sz w:val="24"/>
          <w:szCs w:val="24"/>
          <w:lang w:val="sv-SE"/>
        </w:rPr>
        <w:t>verkar hur musiken kan uppfattas. För det andra tillkommer den kollaborativa dimensionen d</w:t>
      </w:r>
      <w:r>
        <w:rPr>
          <w:rFonts w:ascii="Times New Roman" w:hAnsi="Times New Roman"/>
          <w:sz w:val="24"/>
          <w:szCs w:val="24"/>
        </w:rPr>
        <w:t>ä</w:t>
      </w:r>
      <w:r>
        <w:rPr>
          <w:rFonts w:ascii="Times New Roman" w:hAnsi="Times New Roman"/>
          <w:sz w:val="24"/>
          <w:szCs w:val="24"/>
          <w:lang w:val="sv-SE"/>
        </w:rPr>
        <w:t>r man som lyssnare till</w:t>
      </w:r>
      <w:r>
        <w:rPr>
          <w:rFonts w:ascii="Times New Roman" w:hAnsi="Times New Roman"/>
          <w:sz w:val="24"/>
          <w:szCs w:val="24"/>
          <w:lang w:val="da-DK"/>
        </w:rPr>
        <w:t>å</w:t>
      </w:r>
      <w:r>
        <w:rPr>
          <w:rFonts w:ascii="Times New Roman" w:hAnsi="Times New Roman"/>
          <w:sz w:val="24"/>
          <w:szCs w:val="24"/>
          <w:lang w:val="sv-SE"/>
        </w:rPr>
        <w:t>ts agera, och d</w:t>
      </w:r>
      <w:r>
        <w:rPr>
          <w:rFonts w:ascii="Times New Roman" w:hAnsi="Times New Roman"/>
          <w:sz w:val="24"/>
          <w:szCs w:val="24"/>
        </w:rPr>
        <w:t>ä</w:t>
      </w:r>
      <w:r>
        <w:rPr>
          <w:rFonts w:ascii="Times New Roman" w:hAnsi="Times New Roman"/>
          <w:sz w:val="24"/>
          <w:szCs w:val="24"/>
          <w:lang w:val="sv-SE"/>
        </w:rPr>
        <w:t>rmed lyssna tillsammans med andra. Fö</w:t>
      </w:r>
      <w:r>
        <w:rPr>
          <w:rFonts w:ascii="Times New Roman" w:hAnsi="Times New Roman"/>
          <w:sz w:val="24"/>
          <w:szCs w:val="24"/>
        </w:rPr>
        <w:t>r det tredje är själva skapandeprocessen i Compoz fr</w:t>
      </w:r>
      <w:r>
        <w:rPr>
          <w:rFonts w:ascii="Times New Roman" w:hAnsi="Times New Roman"/>
          <w:sz w:val="24"/>
          <w:szCs w:val="24"/>
          <w:lang w:val="da-DK"/>
        </w:rPr>
        <w:t>å</w:t>
      </w:r>
      <w:r>
        <w:rPr>
          <w:rFonts w:ascii="Times New Roman" w:hAnsi="Times New Roman"/>
          <w:sz w:val="24"/>
          <w:szCs w:val="24"/>
        </w:rPr>
        <w:t>n b</w:t>
      </w:r>
      <w:r>
        <w:rPr>
          <w:rFonts w:ascii="Times New Roman" w:hAnsi="Times New Roman"/>
          <w:sz w:val="24"/>
          <w:szCs w:val="24"/>
          <w:lang w:val="sv-SE"/>
        </w:rPr>
        <w:t>örjan kollaborativ och öppen. Den har skett tillsammans med m</w:t>
      </w:r>
      <w:r>
        <w:rPr>
          <w:rFonts w:ascii="Times New Roman" w:hAnsi="Times New Roman"/>
          <w:sz w:val="24"/>
          <w:szCs w:val="24"/>
        </w:rPr>
        <w:t>ä</w:t>
      </w:r>
      <w:r>
        <w:rPr>
          <w:rFonts w:ascii="Times New Roman" w:hAnsi="Times New Roman"/>
          <w:sz w:val="24"/>
          <w:szCs w:val="24"/>
          <w:lang w:val="sv-SE"/>
        </w:rPr>
        <w:t>nniskor som inte alltid har haft en enkel tillg</w:t>
      </w:r>
      <w:r>
        <w:rPr>
          <w:rFonts w:ascii="Times New Roman" w:hAnsi="Times New Roman"/>
          <w:sz w:val="24"/>
          <w:szCs w:val="24"/>
          <w:lang w:val="da-DK"/>
        </w:rPr>
        <w:t>å</w:t>
      </w:r>
      <w:r>
        <w:rPr>
          <w:rFonts w:ascii="Times New Roman" w:hAnsi="Times New Roman"/>
          <w:sz w:val="24"/>
          <w:szCs w:val="24"/>
          <w:lang w:val="sv-SE"/>
        </w:rPr>
        <w:t>ng till nutida konst och musik. Denna aspekt kan man se som n</w:t>
      </w:r>
      <w:r>
        <w:rPr>
          <w:rFonts w:ascii="Times New Roman" w:hAnsi="Times New Roman"/>
          <w:sz w:val="24"/>
          <w:szCs w:val="24"/>
          <w:lang w:val="da-DK"/>
        </w:rPr>
        <w:t>å</w:t>
      </w:r>
      <w:r>
        <w:rPr>
          <w:rFonts w:ascii="Times New Roman" w:hAnsi="Times New Roman"/>
          <w:sz w:val="24"/>
          <w:szCs w:val="24"/>
          <w:lang w:val="sv-SE"/>
        </w:rPr>
        <w:t>got som skapar fö</w:t>
      </w:r>
      <w:r>
        <w:rPr>
          <w:rFonts w:ascii="Times New Roman" w:hAnsi="Times New Roman"/>
          <w:sz w:val="24"/>
          <w:szCs w:val="24"/>
        </w:rPr>
        <w:t>rutsä</w:t>
      </w:r>
      <w:r>
        <w:rPr>
          <w:rFonts w:ascii="Times New Roman" w:hAnsi="Times New Roman"/>
          <w:sz w:val="24"/>
          <w:szCs w:val="24"/>
          <w:lang w:val="sv-SE"/>
        </w:rPr>
        <w:t>ttningarna fö</w:t>
      </w:r>
      <w:r>
        <w:rPr>
          <w:rFonts w:ascii="Times New Roman" w:hAnsi="Times New Roman"/>
          <w:sz w:val="24"/>
          <w:szCs w:val="24"/>
          <w:lang w:val="de-DE"/>
        </w:rPr>
        <w:t xml:space="preserve">r den </w:t>
      </w:r>
      <w:r>
        <w:rPr>
          <w:rFonts w:ascii="Times New Roman" w:hAnsi="Times New Roman"/>
          <w:sz w:val="24"/>
          <w:szCs w:val="24"/>
          <w:lang w:val="sv-SE"/>
        </w:rPr>
        <w:t xml:space="preserve">öppenhet man upplever som deltagare. Tack vare att den traditionella skapandeprocessen med </w:t>
      </w:r>
      <w:r>
        <w:rPr>
          <w:rFonts w:ascii="Times New Roman" w:hAnsi="Times New Roman"/>
          <w:color w:val="CE222B"/>
          <w:sz w:val="24"/>
          <w:szCs w:val="24"/>
          <w:lang w:val="sv-SE"/>
        </w:rPr>
        <w:t>upphovspersonen</w:t>
      </w:r>
      <w:r>
        <w:rPr>
          <w:rFonts w:ascii="Times New Roman" w:hAnsi="Times New Roman"/>
          <w:sz w:val="24"/>
          <w:szCs w:val="24"/>
          <w:lang w:val="sv-SE"/>
        </w:rPr>
        <w:t xml:space="preserve"> i centrum har brutits </w:t>
      </w:r>
      <w:r>
        <w:rPr>
          <w:rFonts w:ascii="Times New Roman" w:hAnsi="Times New Roman"/>
          <w:color w:val="CE222B"/>
          <w:sz w:val="24"/>
          <w:szCs w:val="24"/>
        </w:rPr>
        <w:t>ne</w:t>
      </w:r>
      <w:r>
        <w:rPr>
          <w:rFonts w:ascii="Times New Roman" w:hAnsi="Times New Roman"/>
          <w:color w:val="CE222B"/>
          <w:sz w:val="24"/>
          <w:szCs w:val="24"/>
          <w:lang w:val="sv-SE"/>
        </w:rPr>
        <w:t>d,</w:t>
      </w:r>
      <w:r>
        <w:rPr>
          <w:rFonts w:ascii="Times New Roman" w:hAnsi="Times New Roman"/>
          <w:sz w:val="24"/>
          <w:szCs w:val="24"/>
          <w:lang w:val="sv-SE"/>
        </w:rPr>
        <w:t xml:space="preserve"> har materialet kunnat presenteras, interageras med</w:t>
      </w:r>
      <w:r>
        <w:rPr>
          <w:rFonts w:ascii="Times New Roman" w:hAnsi="Times New Roman"/>
          <w:color w:val="CE222B"/>
          <w:sz w:val="24"/>
          <w:szCs w:val="24"/>
          <w:lang w:val="sv-SE"/>
        </w:rPr>
        <w:t>,</w:t>
      </w:r>
      <w:r>
        <w:rPr>
          <w:rFonts w:ascii="Times New Roman" w:hAnsi="Times New Roman"/>
          <w:sz w:val="24"/>
          <w:szCs w:val="24"/>
          <w:lang w:val="sv-SE"/>
        </w:rPr>
        <w:t xml:space="preserve"> och lyssnas till</w:t>
      </w:r>
      <w:r>
        <w:rPr>
          <w:rFonts w:ascii="Times New Roman" w:hAnsi="Times New Roman"/>
          <w:color w:val="CE222B"/>
          <w:sz w:val="24"/>
          <w:szCs w:val="24"/>
          <w:lang w:val="sv-SE"/>
        </w:rPr>
        <w:t>,</w:t>
      </w:r>
      <w:r>
        <w:rPr>
          <w:rFonts w:ascii="Times New Roman" w:hAnsi="Times New Roman"/>
          <w:sz w:val="24"/>
          <w:szCs w:val="24"/>
          <w:lang w:val="sv-SE"/>
        </w:rPr>
        <w:t xml:space="preserve"> med en stor portion ö</w:t>
      </w:r>
      <w:commentRangeStart w:id="78"/>
      <w:r>
        <w:rPr>
          <w:rFonts w:ascii="Times New Roman" w:hAnsi="Times New Roman"/>
          <w:sz w:val="24"/>
          <w:szCs w:val="24"/>
        </w:rPr>
        <w:t xml:space="preserve">ppenhet. </w:t>
        <w:br/>
      </w:r>
    </w:p>
    <w:p>
      <w:pPr>
        <w:pStyle w:val="Frval"/>
        <w:shd w:val="clear" w:fill="FFFFFF"/>
        <w:bidi w:val="0"/>
        <w:spacing w:lineRule="auto" w:line="360"/>
        <w:ind w:left="0" w:right="567" w:firstLine="360"/>
        <w:jc w:val="left"/>
        <w:rPr/>
      </w:pPr>
      <w:r>
        <w:rPr>
          <w:rFonts w:ascii="Times New Roman" w:hAnsi="Times New Roman"/>
          <w:sz w:val="24"/>
          <w:szCs w:val="24"/>
          <w:lang w:val="sv-SE"/>
        </w:rPr>
        <w:t>Men, egentligen vill jag v</w:t>
      </w:r>
      <w:r>
        <w:rPr>
          <w:rFonts w:ascii="Times New Roman" w:hAnsi="Times New Roman"/>
          <w:sz w:val="24"/>
          <w:szCs w:val="24"/>
        </w:rPr>
        <w:t xml:space="preserve">ända på </w:t>
      </w:r>
      <w:r>
        <w:rPr>
          <w:rFonts w:ascii="Times New Roman" w:hAnsi="Times New Roman"/>
          <w:sz w:val="24"/>
          <w:szCs w:val="24"/>
          <w:lang w:val="da-DK"/>
        </w:rPr>
        <w:t>det</w:t>
      </w:r>
      <w:r>
        <w:rPr>
          <w:rFonts w:ascii="Times New Roman" w:hAnsi="Times New Roman"/>
          <w:color w:val="CE222B"/>
          <w:sz w:val="24"/>
          <w:szCs w:val="24"/>
          <w:lang w:val="sv-SE"/>
        </w:rPr>
        <w:t>,</w:t>
      </w:r>
      <w:r>
        <w:rPr>
          <w:rFonts w:ascii="Times New Roman" w:hAnsi="Times New Roman"/>
          <w:sz w:val="24"/>
          <w:szCs w:val="24"/>
          <w:lang w:val="sv-SE"/>
        </w:rPr>
        <w:t xml:space="preserve"> och h</w:t>
      </w:r>
      <w:r>
        <w:rPr>
          <w:rFonts w:ascii="Times New Roman" w:hAnsi="Times New Roman"/>
          <w:sz w:val="24"/>
          <w:szCs w:val="24"/>
        </w:rPr>
        <w:t>ä</w:t>
      </w:r>
      <w:r>
        <w:rPr>
          <w:rFonts w:ascii="Times New Roman" w:hAnsi="Times New Roman"/>
          <w:sz w:val="24"/>
          <w:szCs w:val="24"/>
          <w:lang w:val="sv-SE"/>
        </w:rPr>
        <w:t xml:space="preserve">vda att det </w:t>
      </w:r>
      <w:r>
        <w:rPr>
          <w:rFonts w:ascii="Times New Roman" w:hAnsi="Times New Roman"/>
          <w:sz w:val="24"/>
          <w:szCs w:val="24"/>
        </w:rPr>
        <w:t>ä</w:t>
      </w:r>
      <w:r>
        <w:rPr>
          <w:rFonts w:ascii="Times New Roman" w:hAnsi="Times New Roman"/>
          <w:sz w:val="24"/>
          <w:szCs w:val="24"/>
          <w:lang w:val="sv-SE"/>
        </w:rPr>
        <w:t>r den kollaborativa metoden som lyssnandet h</w:t>
      </w:r>
      <w:r>
        <w:rPr>
          <w:rFonts w:ascii="Times New Roman" w:hAnsi="Times New Roman"/>
          <w:sz w:val="24"/>
          <w:szCs w:val="24"/>
        </w:rPr>
        <w:t>är bygger p</w:t>
      </w:r>
      <w:r>
        <w:rPr>
          <w:rFonts w:ascii="Times New Roman" w:hAnsi="Times New Roman"/>
          <w:sz w:val="24"/>
          <w:szCs w:val="24"/>
          <w:lang w:val="da-DK"/>
        </w:rPr>
        <w:t>å</w:t>
      </w:r>
      <w:ins w:id="304" w:author="Henrik Frisk" w:date="2017-04-03T18:54:00Z">
        <w:r>
          <w:rPr>
            <w:rFonts w:ascii="Times New Roman" w:hAnsi="Times New Roman"/>
            <w:sz w:val="24"/>
            <w:szCs w:val="24"/>
            <w:lang w:val="da-DK"/>
          </w:rPr>
          <w:t xml:space="preserve"> </w:t>
        </w:r>
      </w:ins>
      <w:ins w:id="305" w:author="Henrik Frisk" w:date="2017-04-03T18:54:00Z">
        <w:r>
          <w:rPr>
            <w:rFonts w:ascii="Times New Roman" w:hAnsi="Times New Roman"/>
            <w:sz w:val="24"/>
            <w:szCs w:val="24"/>
            <w:lang w:val="da-DK"/>
          </w:rPr>
          <w:t>som är det verkligt intressanta. Den utgör en slags konstnärlig demokratiseringsprocess som öppnar upp för en ny förståelse för upphovspersonen och verkets ontologi. Allt detta möjliggörs av den estetiska potentialen i den interaktiva konsten.</w:t>
        </w:r>
      </w:ins>
      <w:ins w:id="306" w:author="Henrik Frisk" w:date="2017-04-03T18:56:00Z">
        <w:r>
          <w:rPr>
            <w:rFonts w:ascii="Times New Roman" w:hAnsi="Times New Roman"/>
            <w:color w:val="CE222B"/>
            <w:sz w:val="24"/>
            <w:szCs w:val="24"/>
            <w:lang w:val="da-DK"/>
          </w:rPr>
          <w:t xml:space="preserve"> </w:t>
        </w:r>
      </w:ins>
      <w:del w:id="307" w:author="Henrik Frisk" w:date="2017-04-03T18:56:00Z">
        <w:r>
          <w:rPr>
            <w:rFonts w:ascii="Times New Roman" w:hAnsi="Times New Roman"/>
            <w:color w:val="CE222B"/>
            <w:sz w:val="24"/>
            <w:szCs w:val="24"/>
            <w:lang w:val="sv-SE"/>
          </w:rPr>
          <w:delText>,</w:delText>
        </w:r>
      </w:del>
      <w:del w:id="308" w:author="Henrik Frisk" w:date="2017-04-03T18:56:00Z">
        <w:r>
          <w:rPr>
            <w:rFonts w:ascii="Times New Roman" w:hAnsi="Times New Roman"/>
            <w:sz w:val="24"/>
            <w:szCs w:val="24"/>
            <w:lang w:val="sv-SE"/>
          </w:rPr>
          <w:delText xml:space="preserve"> och </w:delText>
        </w:r>
      </w:del>
      <w:del w:id="309" w:author="Henrik Frisk" w:date="2017-04-03T18:56:00Z">
        <w:r>
          <w:rPr>
            <w:rStyle w:val="Genomstrykning"/>
            <w:rFonts w:ascii="Times New Roman" w:hAnsi="Times New Roman"/>
            <w:sz w:val="24"/>
            <w:szCs w:val="24"/>
          </w:rPr>
          <w:delText>den som</w:delText>
        </w:r>
      </w:del>
      <w:del w:id="310" w:author="Henrik Frisk" w:date="2017-04-03T18:56:00Z">
        <w:r>
          <w:rPr>
            <w:rFonts w:ascii="Times New Roman" w:hAnsi="Times New Roman"/>
            <w:sz w:val="24"/>
            <w:szCs w:val="24"/>
            <w:lang w:val="sv-SE"/>
          </w:rPr>
          <w:delText xml:space="preserve"> skapandet </w:delText>
        </w:r>
      </w:del>
      <w:del w:id="311" w:author="Henrik Frisk" w:date="2017-04-03T18:56:00Z">
        <w:r>
          <w:rPr>
            <w:rFonts w:ascii="Times New Roman" w:hAnsi="Times New Roman"/>
            <w:color w:val="CE222B"/>
            <w:sz w:val="24"/>
            <w:szCs w:val="24"/>
            <w:lang w:val="sv-SE"/>
          </w:rPr>
          <w:delText xml:space="preserve">som den </w:delText>
        </w:r>
      </w:del>
      <w:del w:id="312" w:author="Henrik Frisk" w:date="2017-04-03T18:56:00Z">
        <w:r>
          <w:rPr>
            <w:rFonts w:ascii="Times New Roman" w:hAnsi="Times New Roman"/>
            <w:sz w:val="24"/>
            <w:szCs w:val="24"/>
            <w:lang w:val="da-DK"/>
          </w:rPr>
          <w:delText xml:space="preserve">har </w:delText>
        </w:r>
      </w:del>
      <w:del w:id="313" w:author="Henrik Frisk" w:date="2017-04-03T18:56:00Z">
        <w:r>
          <w:rPr>
            <w:rFonts w:ascii="Times New Roman" w:hAnsi="Times New Roman"/>
            <w:color w:val="CE222B"/>
            <w:sz w:val="24"/>
            <w:szCs w:val="24"/>
          </w:rPr>
          <w:delText>byggt</w:delText>
        </w:r>
      </w:del>
      <w:del w:id="314" w:author="Henrik Frisk" w:date="2017-04-03T18:56:00Z">
        <w:r>
          <w:rPr>
            <w:rFonts w:ascii="Times New Roman" w:hAnsi="Times New Roman"/>
            <w:color w:val="CE222B"/>
            <w:sz w:val="24"/>
            <w:szCs w:val="24"/>
            <w:lang w:val="sv-SE"/>
          </w:rPr>
          <w:delText>s</w:delText>
        </w:r>
      </w:del>
      <w:del w:id="315" w:author="Henrik Frisk" w:date="2017-04-03T18:56:00Z">
        <w:r>
          <w:rPr>
            <w:rFonts w:ascii="Times New Roman" w:hAnsi="Times New Roman"/>
            <w:sz w:val="24"/>
            <w:szCs w:val="24"/>
          </w:rPr>
          <w:delText xml:space="preserve"> p</w:delText>
        </w:r>
      </w:del>
      <w:del w:id="316" w:author="Henrik Frisk" w:date="2017-04-03T18:56:00Z">
        <w:r>
          <w:rPr>
            <w:rFonts w:ascii="Times New Roman" w:hAnsi="Times New Roman"/>
            <w:sz w:val="24"/>
            <w:szCs w:val="24"/>
            <w:lang w:val="da-DK"/>
          </w:rPr>
          <w:delText>å</w:delText>
        </w:r>
      </w:del>
      <w:del w:id="317" w:author="Henrik Frisk" w:date="2017-04-03T18:56:00Z">
        <w:r>
          <w:rPr>
            <w:rFonts w:ascii="Times New Roman" w:hAnsi="Times New Roman"/>
            <w:sz w:val="24"/>
            <w:szCs w:val="24"/>
          </w:rPr>
          <w:delText xml:space="preserve">, som </w:delText>
        </w:r>
      </w:del>
      <w:del w:id="318" w:author="Henrik Frisk" w:date="2017-04-03T18:56:00Z">
        <w:r>
          <w:rPr>
            <w:rFonts w:ascii="Times New Roman" w:hAnsi="Times New Roman"/>
            <w:color w:val="CE222B"/>
            <w:sz w:val="24"/>
            <w:szCs w:val="24"/>
          </w:rPr>
          <w:delText>m</w:delText>
        </w:r>
      </w:del>
      <w:del w:id="319" w:author="Henrik Frisk" w:date="2017-04-03T18:56:00Z">
        <w:r>
          <w:rPr>
            <w:rFonts w:ascii="Times New Roman" w:hAnsi="Times New Roman"/>
            <w:color w:val="CE222B"/>
            <w:sz w:val="24"/>
            <w:szCs w:val="24"/>
            <w:lang w:val="sv-SE"/>
          </w:rPr>
          <w:delText>ö</w:delText>
        </w:r>
      </w:del>
      <w:del w:id="320" w:author="Henrik Frisk" w:date="2017-04-03T18:56:00Z">
        <w:r>
          <w:rPr>
            <w:rFonts w:ascii="Times New Roman" w:hAnsi="Times New Roman"/>
            <w:color w:val="CE222B"/>
            <w:sz w:val="24"/>
            <w:szCs w:val="24"/>
            <w:lang w:val="da-DK"/>
          </w:rPr>
          <w:delText>jligg</w:delText>
        </w:r>
      </w:del>
      <w:del w:id="321" w:author="Henrik Frisk" w:date="2017-04-03T18:56:00Z">
        <w:r>
          <w:rPr>
            <w:rFonts w:ascii="Times New Roman" w:hAnsi="Times New Roman"/>
            <w:color w:val="CE222B"/>
            <w:sz w:val="24"/>
            <w:szCs w:val="24"/>
            <w:lang w:val="sv-SE"/>
          </w:rPr>
          <w:delText>örs</w:delText>
        </w:r>
      </w:del>
      <w:del w:id="322" w:author="Henrik Frisk" w:date="2017-04-03T18:56:00Z">
        <w:r>
          <w:rPr>
            <w:rFonts w:ascii="Times New Roman" w:hAnsi="Times New Roman"/>
            <w:sz w:val="24"/>
            <w:szCs w:val="24"/>
          </w:rPr>
          <w:delText xml:space="preserve"> av </w:delText>
        </w:r>
      </w:del>
      <w:del w:id="323" w:author="Henrik Frisk" w:date="2017-04-03T18:56:00Z">
        <w:bookmarkStart w:id="0" w:name="__DdeLink__3007_1621871912"/>
        <w:r>
          <w:rPr>
            <w:rFonts w:ascii="Times New Roman" w:hAnsi="Times New Roman"/>
            <w:sz w:val="24"/>
            <w:szCs w:val="24"/>
          </w:rPr>
          <w:delText>den estetiska potentialen i den interaktiva konsten</w:delText>
        </w:r>
      </w:del>
      <w:del w:id="324" w:author="Henrik Frisk" w:date="2017-04-03T18:56:00Z">
        <w:bookmarkEnd w:id="0"/>
        <w:r>
          <w:rPr>
            <w:rFonts w:ascii="Times New Roman" w:hAnsi="Times New Roman"/>
            <w:sz w:val="24"/>
            <w:szCs w:val="24"/>
          </w:rPr>
          <w:delText>.</w:delText>
        </w:r>
      </w:del>
      <w:del w:id="325" w:author="Henrik Frisk" w:date="2017-04-03T18:57:00Z">
        <w:r>
          <w:rPr>
            <w:rFonts w:ascii="Times New Roman" w:hAnsi="Times New Roman"/>
            <w:sz w:val="24"/>
            <w:szCs w:val="24"/>
          </w:rPr>
        </w:r>
      </w:del>
      <w:commentRangeEnd w:id="78"/>
      <w:r>
        <w:commentReference w:id="78"/>
      </w:r>
      <w:r>
        <w:rPr>
          <w:rFonts w:ascii="Times New Roman" w:hAnsi="Times New Roman"/>
          <w:sz w:val="24"/>
          <w:szCs w:val="24"/>
        </w:rPr>
        <w:t xml:space="preserve"> Det ä</w:t>
      </w:r>
      <w:r>
        <w:rPr>
          <w:rFonts w:ascii="Times New Roman" w:hAnsi="Times New Roman"/>
          <w:sz w:val="24"/>
          <w:szCs w:val="24"/>
          <w:lang w:val="de-DE"/>
        </w:rPr>
        <w:t xml:space="preserve">r den </w:t>
      </w:r>
      <w:commentRangeStart w:id="79"/>
      <w:r>
        <w:rPr>
          <w:rFonts w:ascii="Times New Roman" w:hAnsi="Times New Roman"/>
          <w:color w:val="CE222B"/>
          <w:sz w:val="24"/>
          <w:szCs w:val="24"/>
          <w:lang w:val="sv-SE"/>
        </w:rPr>
        <w:t>för</w:t>
      </w:r>
      <w:r>
        <w:rPr>
          <w:rFonts w:ascii="Times New Roman" w:hAnsi="Times New Roman"/>
          <w:color w:val="CE222B"/>
          <w:sz w:val="24"/>
          <w:szCs w:val="24"/>
        </w:rPr>
        <w:t>ä</w:t>
      </w:r>
      <w:r>
        <w:rPr>
          <w:rFonts w:ascii="Times New Roman" w:hAnsi="Times New Roman"/>
          <w:color w:val="CE222B"/>
          <w:sz w:val="24"/>
          <w:szCs w:val="24"/>
          <w:lang w:val="sv-SE"/>
        </w:rPr>
        <w:t>ndrade</w:t>
      </w:r>
      <w:del w:id="326" w:author="Henrik Frisk" w:date="2017-04-03T18:57:00Z">
        <w:r>
          <w:rPr>
            <w:rFonts w:ascii="Times New Roman" w:hAnsi="Times New Roman"/>
            <w:color w:val="CE222B"/>
            <w:sz w:val="24"/>
            <w:szCs w:val="24"/>
            <w:lang w:val="sv-SE"/>
          </w:rPr>
        </w:r>
      </w:del>
      <w:commentRangeEnd w:id="79"/>
      <w:r>
        <w:commentReference w:id="79"/>
      </w:r>
      <w:r>
        <w:rPr>
          <w:rFonts w:ascii="Times New Roman" w:hAnsi="Times New Roman"/>
          <w:sz w:val="24"/>
          <w:szCs w:val="24"/>
          <w:lang w:val="de-DE"/>
        </w:rPr>
        <w:t xml:space="preserve"> grundf</w:t>
      </w:r>
      <w:r>
        <w:rPr>
          <w:rFonts w:ascii="Times New Roman" w:hAnsi="Times New Roman"/>
          <w:sz w:val="24"/>
          <w:szCs w:val="24"/>
          <w:lang w:val="sv-SE"/>
        </w:rPr>
        <w:t>ö</w:t>
      </w:r>
      <w:r>
        <w:rPr>
          <w:rFonts w:ascii="Times New Roman" w:hAnsi="Times New Roman"/>
          <w:sz w:val="24"/>
          <w:szCs w:val="24"/>
        </w:rPr>
        <w:t>rutsä</w:t>
      </w:r>
      <w:r>
        <w:rPr>
          <w:rFonts w:ascii="Times New Roman" w:hAnsi="Times New Roman"/>
          <w:sz w:val="24"/>
          <w:szCs w:val="24"/>
          <w:lang w:val="sv-SE"/>
        </w:rPr>
        <w:t>ttningen för det deltagande och kroppsliga lyssnandet som gör att den modernistiskt singul</w:t>
      </w:r>
      <w:r>
        <w:rPr>
          <w:rFonts w:ascii="Times New Roman" w:hAnsi="Times New Roman"/>
          <w:sz w:val="24"/>
          <w:szCs w:val="24"/>
        </w:rPr>
        <w:t>ä</w:t>
      </w:r>
      <w:r>
        <w:rPr>
          <w:rFonts w:ascii="Times New Roman" w:hAnsi="Times New Roman"/>
          <w:sz w:val="24"/>
          <w:szCs w:val="24"/>
          <w:lang w:val="sv-SE"/>
        </w:rPr>
        <w:t>ra skapandeprocessen redan fr</w:t>
      </w:r>
      <w:r>
        <w:rPr>
          <w:rFonts w:ascii="Times New Roman" w:hAnsi="Times New Roman"/>
          <w:sz w:val="24"/>
          <w:szCs w:val="24"/>
          <w:lang w:val="da-DK"/>
        </w:rPr>
        <w:t>å</w:t>
      </w:r>
      <w:r>
        <w:rPr>
          <w:rFonts w:ascii="Times New Roman" w:hAnsi="Times New Roman"/>
          <w:sz w:val="24"/>
          <w:szCs w:val="24"/>
        </w:rPr>
        <w:t>n b</w:t>
      </w:r>
      <w:r>
        <w:rPr>
          <w:rFonts w:ascii="Times New Roman" w:hAnsi="Times New Roman"/>
          <w:sz w:val="24"/>
          <w:szCs w:val="24"/>
          <w:lang w:val="sv-SE"/>
        </w:rPr>
        <w:t>örjan kan brytas ned. Interaktionen som modell st</w:t>
      </w:r>
      <w:r>
        <w:rPr>
          <w:rFonts w:ascii="Times New Roman" w:hAnsi="Times New Roman"/>
          <w:sz w:val="24"/>
          <w:szCs w:val="24"/>
        </w:rPr>
        <w:t xml:space="preserve">äller krav på </w:t>
      </w:r>
      <w:r>
        <w:rPr>
          <w:rFonts w:ascii="Times New Roman" w:hAnsi="Times New Roman"/>
          <w:sz w:val="24"/>
          <w:szCs w:val="24"/>
          <w:lang w:val="sv-SE"/>
        </w:rPr>
        <w:t>hela produktionskedjan och bejakar man den</w:t>
      </w:r>
      <w:r>
        <w:rPr>
          <w:rFonts w:ascii="Times New Roman" w:hAnsi="Times New Roman"/>
          <w:color w:val="CE222B"/>
          <w:sz w:val="24"/>
          <w:szCs w:val="24"/>
          <w:lang w:val="sv-SE"/>
        </w:rPr>
        <w:t>,</w:t>
      </w:r>
      <w:r>
        <w:rPr>
          <w:rFonts w:ascii="Times New Roman" w:hAnsi="Times New Roman"/>
          <w:sz w:val="24"/>
          <w:szCs w:val="24"/>
          <w:lang w:val="sv-SE"/>
        </w:rPr>
        <w:t xml:space="preserve"> finns det fantastiska konstn</w:t>
      </w:r>
      <w:r>
        <w:rPr>
          <w:rFonts w:ascii="Times New Roman" w:hAnsi="Times New Roman"/>
          <w:sz w:val="24"/>
          <w:szCs w:val="24"/>
        </w:rPr>
        <w:t>ä</w:t>
      </w:r>
      <w:r>
        <w:rPr>
          <w:rFonts w:ascii="Times New Roman" w:hAnsi="Times New Roman"/>
          <w:sz w:val="24"/>
          <w:szCs w:val="24"/>
          <w:lang w:val="sv-SE"/>
        </w:rPr>
        <w:t>rliga mö</w:t>
      </w:r>
      <w:r>
        <w:rPr>
          <w:rFonts w:ascii="Times New Roman" w:hAnsi="Times New Roman"/>
          <w:sz w:val="24"/>
          <w:szCs w:val="24"/>
        </w:rPr>
        <w:t>jligheter.</w:t>
      </w:r>
    </w:p>
    <w:sectPr>
      <w:headerReference w:type="default" r:id="rId2"/>
      <w:footerReference w:type="default" r:id="rId3"/>
      <w:footnotePr>
        <w:numFmt w:val="decimal"/>
      </w:footnotePr>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Skapare" w:date="2017-03-13T21:20:12Z" w:initials="">
    <w:p>
      <w:r>
        <w:rPr/>
      </w:r>
    </w:p>
    <w:p>
      <w:r>
        <w:rPr/>
        <w:t>ej kursiv här</w:t>
      </w:r>
    </w:p>
  </w:comment>
  <w:comment w:id="3" w:author="Skapare" w:date="2017-03-13T21:20:57Z" w:initials="">
    <w:p>
      <w:r>
        <w:rPr/>
      </w:r>
    </w:p>
    <w:p>
      <w:r>
        <w:rPr/>
        <w:t>referens här till programbladet</w:t>
      </w:r>
    </w:p>
  </w:comment>
  <w:comment w:id="5" w:author="Skapare" w:date="2017-03-13T21:23:56Z" w:initials="">
    <w:p>
      <w:r>
        <w:rPr/>
      </w:r>
    </w:p>
    <w:p>
      <w:r>
        <w:rPr/>
        <w:t>det är en enda kamera</w:t>
      </w:r>
    </w:p>
  </w:comment>
  <w:comment w:id="7" w:author="Skapare" w:date="2017-03-13T21:24:15Z" w:initials="">
    <w:p>
      <w:r>
        <w:rPr/>
      </w:r>
    </w:p>
    <w:p>
      <w:r>
        <w:rPr/>
        <w:t xml:space="preserve">formatering av citattecken </w:t>
      </w:r>
    </w:p>
  </w:comment>
  <w:comment w:id="9" w:author="Skapare" w:date="2017-03-13T21:26:02Z" w:initials="">
    <w:p>
      <w:r>
        <w:rPr/>
      </w:r>
    </w:p>
    <w:p>
      <w:r>
        <w:rPr/>
        <w:t>16, inte 8</w:t>
      </w:r>
    </w:p>
  </w:comment>
  <w:comment w:id="10" w:author="Skapare" w:date="2017-03-13T21:26:44Z" w:initials="">
    <w:p>
      <w:r>
        <w:rPr/>
      </w:r>
    </w:p>
    <w:p>
      <w:r>
        <w:rPr/>
        <w:t>genomgående i hela texten: använd tredje/fjärde person - utom när du själv reflekterar över ngt eller citerar dig själv. för att skapa en kohesion växla mln tredje/fjärde person resp jag när detta behövs.</w:t>
      </w:r>
    </w:p>
  </w:comment>
  <w:comment w:id="11" w:author="Henrik Frisk" w:date="2017-03-14T12:47:35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sv-SE" w:eastAsia="zh-CN"/>
        </w:rPr>
        <w:t>Reply to Skapare (2017-03-13, 21:26): "..."</w:t>
      </w:r>
    </w:p>
    <w:p>
      <w:r>
        <w:rPr>
          <w:sz w:val="20"/>
          <w:lang w:val="sv-SE" w:eastAsia="zh-CN" w:bidi="hi-IN"/>
        </w:rPr>
        <w:t>Detta är jag som reflekterar och ska därför vara första person.</w:t>
      </w:r>
    </w:p>
  </w:comment>
  <w:comment w:id="12" w:author="Henrik Frisk" w:date="2017-03-14T12:49:09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color="00000A"/>
          <w:vertAlign w:val="baseline"/>
          <w:em w:val="none"/>
          <w:lang w:bidi="hi-IN" w:val="sv-SE" w:eastAsia="zh-CN"/>
        </w:rPr>
        <w:t>Formulera om</w:t>
      </w:r>
    </w:p>
  </w:comment>
  <w:comment w:id="14" w:author="Skapare" w:date="2017-03-13T21:31:40Z" w:initials="">
    <w:p>
      <w:r>
        <w:rPr/>
      </w:r>
    </w:p>
    <w:p>
      <w:r>
        <w:rPr/>
        <w:t>kursiv ist f enkla citattkn.</w:t>
      </w:r>
    </w:p>
  </w:comment>
  <w:comment w:id="16" w:author="Skapare" w:date="2017-03-13T21:34:21Z" w:initials="">
    <w:p>
      <w:r>
        <w:rPr/>
      </w:r>
    </w:p>
    <w:p>
      <w:r>
        <w:rPr/>
        <w:t>se ovan</w:t>
      </w:r>
    </w:p>
  </w:comment>
  <w:comment w:id="17" w:author="Skapare" w:date="2017-03-13T21:34:49Z" w:initials="">
    <w:p>
      <w:r>
        <w:rPr/>
      </w:r>
    </w:p>
    <w:p>
      <w:r>
        <w:rPr/>
        <w:t>ge exempel på dessa sammanhang</w:t>
      </w:r>
    </w:p>
  </w:comment>
  <w:comment w:id="18" w:author="Skapare" w:date="2017-03-13T21:36:16Z" w:initials="">
    <w:p>
      <w:r>
        <w:rPr/>
      </w:r>
    </w:p>
    <w:p>
      <w:r>
        <w:rPr/>
        <w:t>upprepning</w:t>
      </w:r>
    </w:p>
  </w:comment>
  <w:comment w:id="20" w:author="Skapare" w:date="2017-03-13T21:41:08Z" w:initials="">
    <w:p>
      <w:r>
        <w:rPr/>
      </w:r>
    </w:p>
    <w:p>
      <w:r>
        <w:rPr/>
        <w:t>istället för "istället" som saknar tydlig koppling</w:t>
      </w:r>
    </w:p>
  </w:comment>
  <w:comment w:id="21" w:author="Skapare" w:date="2017-03-13T21:44:01Z" w:initials="">
    <w:p>
      <w:r>
        <w:rPr/>
      </w:r>
    </w:p>
    <w:p>
      <w:r>
        <w:rPr/>
        <w:t>här: "jag" eller "man"</w:t>
      </w:r>
    </w:p>
  </w:comment>
  <w:comment w:id="22" w:author="Skapare" w:date="2017-03-13T21:47:15Z" w:initials="">
    <w:p>
      <w:r>
        <w:rPr/>
      </w:r>
    </w:p>
    <w:p>
      <w:r>
        <w:rPr/>
        <w:t>kursiv ist f citattkn</w:t>
      </w:r>
    </w:p>
  </w:comment>
  <w:comment w:id="24" w:author="Skapare" w:date="2017-03-13T21:53:10Z" w:initials="">
    <w:p>
      <w:r>
        <w:rPr/>
      </w:r>
    </w:p>
    <w:p>
      <w:r>
        <w:rPr/>
        <w:t>citattkn ist f kursiv (självcitat)</w:t>
      </w:r>
    </w:p>
  </w:comment>
  <w:comment w:id="25" w:author="Henrik Frisk" w:date="2017-03-14T12:49:34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color="00000A"/>
          <w:vertAlign w:val="baseline"/>
          <w:em w:val="none"/>
          <w:lang w:bidi="hi-IN" w:val="sv-SE" w:eastAsia="zh-CN"/>
        </w:rPr>
        <w:t>Formulera om</w:t>
      </w:r>
    </w:p>
  </w:comment>
  <w:comment w:id="27" w:author="Henrik Frisk" w:date="2017-03-14T12:49:53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color="00000A"/>
          <w:vertAlign w:val="baseline"/>
          <w:em w:val="none"/>
          <w:lang w:bidi="hi-IN" w:val="sv-SE" w:eastAsia="zh-CN"/>
        </w:rPr>
        <w:t>I relation till vad? Relativt här motsäger efterföljande mening</w:t>
      </w:r>
    </w:p>
  </w:comment>
  <w:comment w:id="29" w:author="Skapare" w:date="2017-03-13T22:30:28Z" w:initials="">
    <w:p>
      <w:r>
        <w:rPr/>
      </w:r>
    </w:p>
    <w:p>
      <w:r>
        <w:rPr/>
        <w:t>eller "då"</w:t>
      </w:r>
    </w:p>
  </w:comment>
  <w:comment w:id="30" w:author="Henrik Frisk" w:date="2017-03-14T12:51:39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color="00000A"/>
          <w:vertAlign w:val="baseline"/>
          <w:em w:val="none"/>
          <w:lang w:bidi="hi-IN" w:val="sv-SE" w:eastAsia="zh-CN"/>
        </w:rPr>
        <w:t>Formulera om</w:t>
      </w:r>
    </w:p>
  </w:comment>
  <w:comment w:id="32" w:author="Skapare" w:date="2017-03-13T22:31:31Z" w:initials="">
    <w:p>
      <w:r>
        <w:rPr/>
      </w:r>
    </w:p>
    <w:p>
      <w:r>
        <w:rPr/>
        <w:t>repetition</w:t>
      </w:r>
    </w:p>
  </w:comment>
  <w:comment w:id="33" w:author="Skapare" w:date="2017-03-13T22:32:38Z" w:initials="">
    <w:p>
      <w:r>
        <w:rPr/>
      </w:r>
    </w:p>
    <w:p>
      <w:r>
        <w:rPr/>
        <w:t>ange titel och år, samt om ytterligare ref i fotnot</w:t>
      </w:r>
    </w:p>
  </w:comment>
  <w:comment w:id="35" w:author="Skapare" w:date="2017-03-13T22:39:25Z" w:initials="">
    <w:p>
      <w:r>
        <w:rPr/>
      </w:r>
    </w:p>
    <w:p>
      <w:r>
        <w:rPr/>
        <w:t>fotnot samt ett citat (även om det inte finns en översättning till svenska tillgänglig)</w:t>
      </w:r>
    </w:p>
  </w:comment>
  <w:comment w:id="37" w:author="Skapare" w:date="2017-03-13T22:43:48Z" w:initials="">
    <w:p>
      <w:r>
        <w:rPr/>
      </w:r>
    </w:p>
    <w:p>
      <w:r>
        <w:rPr/>
        <w:t>fotnot med referens</w:t>
      </w:r>
    </w:p>
  </w:comment>
  <w:comment w:id="39" w:author="Skapare" w:date="2017-03-13T22:47:49Z" w:initials="">
    <w:p>
      <w:r>
        <w:rPr/>
      </w:r>
    </w:p>
    <w:p>
      <w:r>
        <w:rPr/>
        <w:t>kursiv ist f enkla citattkn</w:t>
      </w:r>
    </w:p>
  </w:comment>
  <w:comment w:id="41" w:author="Skapare" w:date="2017-03-13T22:53:08Z" w:initials="">
    <w:p>
      <w:r>
        <w:rPr/>
      </w:r>
    </w:p>
    <w:p>
      <w:r>
        <w:rPr/>
        <w:t>fotnot m referens</w:t>
      </w:r>
    </w:p>
  </w:comment>
  <w:comment w:id="43" w:author="Skapare" w:date="2017-03-13T22:53:43Z" w:initials="">
    <w:p>
      <w:r>
        <w:rPr/>
      </w:r>
    </w:p>
    <w:p>
      <w:r>
        <w:rPr/>
        <w:t>kursiv ist f cit</w:t>
      </w:r>
    </w:p>
  </w:comment>
  <w:comment w:id="45" w:author="Skapare" w:date="2017-03-13T22:55:46Z" w:initials="">
    <w:p>
      <w:r>
        <w:rPr/>
      </w:r>
    </w:p>
    <w:p>
      <w:r>
        <w:rPr/>
        <w:t>ska väl ändå vara ist f "ta sig till"?</w:t>
      </w:r>
    </w:p>
  </w:comment>
  <w:comment w:id="46" w:author="Henrik Frisk" w:date="2017-03-14T12:56:40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da-DK" w:eastAsia="zh-CN"/>
        </w:rPr>
        <w:t>Reply to Skapare (2017-03-13, 22:55): "..."</w:t>
      </w:r>
    </w:p>
    <w:p>
      <w:r>
        <w:rPr>
          <w:sz w:val="20"/>
          <w:lang w:val="da-DK" w:eastAsia="zh-CN" w:bidi="hi-IN"/>
        </w:rPr>
        <w:t>Ja</w:t>
      </w:r>
    </w:p>
  </w:comment>
  <w:comment w:id="48" w:author="Skapare" w:date="2017-03-13T22:59:28Z" w:initials="">
    <w:p>
      <w:r>
        <w:rPr/>
      </w:r>
    </w:p>
    <w:p>
      <w:r>
        <w:rPr/>
        <w:t>inga citattkn</w:t>
      </w:r>
    </w:p>
  </w:comment>
  <w:comment w:id="50" w:author="Skapare" w:date="2017-03-13T23:11:32Z" w:initials="">
    <w:p>
      <w:r>
        <w:rPr/>
      </w:r>
    </w:p>
    <w:p>
      <w:r>
        <w:rPr/>
        <w:t>är det detta du syftar på? alt. "kompetens"</w:t>
      </w:r>
    </w:p>
  </w:comment>
  <w:comment w:id="51" w:author="Henrik Frisk" w:date="2017-03-14T12:57:47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sv-SE" w:eastAsia="zh-CN"/>
        </w:rPr>
        <w:t>Reply to Skapare (2017-03-13, 23:11): "..."</w:t>
      </w:r>
    </w:p>
    <w:p>
      <w:r>
        <w:rPr>
          <w:sz w:val="20"/>
          <w:lang w:val="sv-SE" w:eastAsia="zh-CN" w:bidi="hi-IN"/>
        </w:rPr>
        <w:t>Formulera om</w:t>
      </w:r>
    </w:p>
  </w:comment>
  <w:comment w:id="53" w:author="Skapare" w:date="2017-03-13T23:17:27Z" w:initials="">
    <w:p>
      <w:r>
        <w:rPr/>
      </w:r>
    </w:p>
    <w:p>
      <w:r>
        <w:rPr/>
        <w:t>kategori eller genre?</w:t>
      </w:r>
    </w:p>
  </w:comment>
  <w:comment w:id="54" w:author="Henrik Frisk" w:date="2017-03-14T12:59:06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sv-SE" w:eastAsia="zh-CN"/>
        </w:rPr>
        <w:t>Reply to Skapare (2017-03-13, 23:17): "..."</w:t>
      </w:r>
    </w:p>
    <w:p>
      <w:r>
        <w:rPr>
          <w:sz w:val="20"/>
          <w:lang w:val="sv-SE" w:eastAsia="zh-CN" w:bidi="hi-IN"/>
        </w:rPr>
        <w:t>Kategori</w:t>
      </w:r>
    </w:p>
  </w:comment>
  <w:comment w:id="56" w:author="Henrik Frisk" w:date="2017-03-14T13:00:10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color="00000A"/>
          <w:vertAlign w:val="baseline"/>
          <w:em w:val="none"/>
          <w:lang w:bidi="hi-IN" w:val="sv-SE" w:eastAsia="zh-CN"/>
        </w:rPr>
        <w:t>Tveksamt. Diskutera</w:t>
      </w:r>
    </w:p>
  </w:comment>
  <w:comment w:id="58" w:author="Skapare" w:date="2017-03-13T23:21:16Z" w:initials="">
    <w:p>
      <w:r>
        <w:rPr/>
      </w:r>
    </w:p>
    <w:p>
      <w:r>
        <w:rPr/>
        <w:t>exemplifiera i fotnot</w:t>
      </w:r>
    </w:p>
  </w:comment>
  <w:comment w:id="60" w:author="Skapare" w:date="2017-03-13T23:26:41Z" w:initials="">
    <w:p>
      <w:r>
        <w:rPr/>
      </w:r>
    </w:p>
    <w:p>
      <w:r>
        <w:rPr/>
        <w:t>skriv om här</w:t>
      </w:r>
    </w:p>
  </w:comment>
  <w:comment w:id="62" w:author="Skapare" w:date="2017-03-13T23:33:14Z" w:initials="">
    <w:p>
      <w:r>
        <w:rPr/>
      </w:r>
    </w:p>
    <w:p>
      <w:r>
        <w:rPr/>
        <w:t>Compozriggen har 30 högtalare</w:t>
      </w:r>
    </w:p>
  </w:comment>
  <w:comment w:id="63" w:author="Skapare" w:date="2017-03-13T23:37:17Z" w:initials="">
    <w:p>
      <w:r>
        <w:rPr/>
      </w:r>
    </w:p>
    <w:p>
      <w:r>
        <w:rPr/>
        <w:t>det låter tautologiskt med "aldrig helt och hållet", men lämna det så om du vill</w:t>
      </w:r>
    </w:p>
  </w:comment>
  <w:comment w:id="64" w:author="Skapare" w:date="2017-03-13T23:40:47Z" w:initials="">
    <w:p>
      <w:r>
        <w:rPr/>
      </w:r>
    </w:p>
    <w:p>
      <w:r>
        <w:rPr/>
        <w:t>ej stor bokstav här</w:t>
      </w:r>
    </w:p>
  </w:comment>
  <w:comment w:id="65" w:author="Henrik Frisk" w:date="2017-03-14T13:01:37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de-DE" w:eastAsia="zh-CN"/>
        </w:rPr>
        <w:t>Reply to Skapare (2017-03-13, 23:40): "..."</w:t>
      </w:r>
    </w:p>
    <w:p>
      <w:r>
        <w:rPr>
          <w:sz w:val="20"/>
          <w:lang w:val="de-DE" w:eastAsia="zh-CN" w:bidi="hi-IN"/>
        </w:rPr>
        <w:t>Jag trodde att utländska ord skrivs enligt regler på det språket?</w:t>
      </w:r>
    </w:p>
  </w:comment>
  <w:comment w:id="67" w:author="Skapare" w:date="2017-03-13T23:54:52Z" w:initials="">
    <w:p>
      <w:r>
        <w:rPr/>
      </w:r>
    </w:p>
    <w:p>
      <w:r>
        <w:rPr/>
        <w:t>ta bort detta</w:t>
      </w:r>
    </w:p>
  </w:comment>
  <w:comment w:id="69" w:author="Skapare" w:date="2017-03-13T23:58:19Z" w:initials="">
    <w:p>
      <w:r>
        <w:rPr/>
      </w:r>
    </w:p>
    <w:p>
      <w:r>
        <w:rPr/>
        <w:t>liten bokstav</w:t>
      </w:r>
    </w:p>
  </w:comment>
  <w:comment w:id="71" w:author="Skapare" w:date="2017-03-14T00:02:58Z" w:initials="">
    <w:p>
      <w:r>
        <w:rPr/>
      </w:r>
    </w:p>
    <w:p>
      <w:r>
        <w:rPr/>
        <w:t>omformulera detta</w:t>
      </w:r>
    </w:p>
  </w:comment>
  <w:comment w:id="73" w:author="Skapare" w:date="2017-03-14T00:05:02Z" w:initials="">
    <w:p>
      <w:r>
        <w:rPr/>
      </w:r>
    </w:p>
    <w:p>
      <w:r>
        <w:rPr/>
        <w:t>citattecken</w:t>
      </w:r>
    </w:p>
  </w:comment>
  <w:comment w:id="75" w:author="Skapare" w:date="2017-03-14T00:05:59Z" w:initials="">
    <w:p>
      <w:r>
        <w:rPr/>
      </w:r>
    </w:p>
    <w:p>
      <w:r>
        <w:rPr/>
        <w:t>eg: honom som Adorno eller generiskt som denne?</w:t>
      </w:r>
    </w:p>
  </w:comment>
  <w:comment w:id="76" w:author="Henrik Frisk" w:date="2017-03-14T13:06:40Z" w:initials="">
    <w:p>
      <w:r>
        <w:rPr>
          <w:rFonts w:cs="Times New Roman" w:ascii="Times New Roman" w:hAnsi="Times New Roman" w:eastAsia="Arial Unicode M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color="00000A"/>
          <w:vertAlign w:val="baseline"/>
          <w:em w:val="none"/>
          <w:lang w:bidi="hi-IN" w:val="sv-SE" w:eastAsia="zh-CN"/>
        </w:rPr>
        <w:t>Reply to Skapare (2017-03-14, 00:05): "..."</w:t>
      </w:r>
    </w:p>
    <w:p>
      <w:r>
        <w:rPr>
          <w:sz w:val="20"/>
          <w:lang w:val="sv-SE" w:eastAsia="zh-CN" w:bidi="hi-IN"/>
        </w:rPr>
        <w:t>denne</w:t>
      </w:r>
    </w:p>
  </w:comment>
  <w:comment w:id="77" w:author="Skapare" w:date="2017-03-14T00:07:07Z" w:initials="">
    <w:p>
      <w:r>
        <w:rPr/>
      </w:r>
    </w:p>
    <w:p>
      <w:r>
        <w:rPr/>
        <w:t>fotnot m ref</w:t>
      </w:r>
    </w:p>
  </w:comment>
  <w:comment w:id="78" w:author="Skapare" w:date="2017-03-14T00:14:01Z" w:initials="">
    <w:p>
      <w:r>
        <w:rPr/>
      </w:r>
    </w:p>
    <w:p>
      <w:r>
        <w:rPr/>
        <w:t>kan du formulera detta på ett enklare sätt?</w:t>
      </w:r>
    </w:p>
  </w:comment>
  <w:comment w:id="79" w:author="Skapare" w:date="2017-03-14T00:15:38Z" w:initials="">
    <w:p>
      <w:r>
        <w:rPr/>
      </w:r>
    </w:p>
    <w:p>
      <w:r>
        <w:rPr/>
        <w:t>? snarare än ändrade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hd w:fill="FFFFFF" w:val="clear"/>
        <w:rPr/>
      </w:pPr>
      <w:ins w:id="327" w:author="Henrik Frisk" w:date="2017-04-03T17:42:00Z">
        <w:r>
          <w:rPr/>
          <w:footnoteRef/>
          <w:tab/>
          <w:t xml:space="preserve"> </w:t>
        </w:r>
      </w:ins>
      <w:ins w:id="328" w:author="Henrik Frisk" w:date="2017-04-03T17:48:00Z">
        <w:r>
          <w:rPr>
            <w:i/>
            <w:iCs/>
          </w:rPr>
          <w:t>Frisk, Henrik, ‘Bii - the Building Is an Instrument’ (Stockholm, 2017)</w:t>
        </w:r>
      </w:ins>
    </w:p>
  </w:footnote>
  <w:footnote w:id="3">
    <w:p>
      <w:pPr>
        <w:pStyle w:val="Footnote"/>
        <w:shd w:fill="FFFFFF" w:val="clear"/>
        <w:rPr/>
      </w:pPr>
      <w:ins w:id="329" w:author="Henrik Frisk" w:date="2017-04-03T17:56:00Z">
        <w:r>
          <w:rPr/>
          <w:footnoteRef/>
          <w:tab/>
          <w:t xml:space="preserve"> </w:t>
        </w:r>
      </w:ins>
      <w:ins w:id="330" w:author="Henrik Frisk" w:date="2017-04-03T17:56:00Z">
        <w:r>
          <w:rPr/>
          <w:t xml:space="preserve">Baudrillard, Jean, </w:t>
        </w:r>
      </w:ins>
      <w:ins w:id="331" w:author="Henrik Frisk" w:date="2017-04-03T17:56:00Z">
        <w:r>
          <w:rPr>
            <w:i/>
            <w:iCs/>
          </w:rPr>
          <w:t>The Perfect Crime</w:t>
        </w:r>
      </w:ins>
      <w:ins w:id="332" w:author="Henrik Frisk" w:date="2017-04-03T17:56:00Z">
        <w:r>
          <w:rPr/>
          <w:t>, trans. by Chris Turner (1996)</w:t>
        </w:r>
      </w:ins>
    </w:p>
  </w:footnote>
  <w:footnote w:id="4">
    <w:p>
      <w:pPr>
        <w:pStyle w:val="Footnote"/>
        <w:shd w:fill="FFFFFF" w:val="clear"/>
        <w:rPr/>
      </w:pPr>
      <w:ins w:id="333" w:author="Henrik Frisk" w:date="2017-04-03T18:10:00Z">
        <w:r>
          <w:rPr/>
          <w:footnoteRef/>
          <w:tab/>
          <w:t xml:space="preserve"> </w:t>
        </w:r>
      </w:ins>
      <w:ins w:id="334" w:author="Henrik Frisk" w:date="2017-04-03T18:10:00Z">
        <w:r>
          <w:rPr/>
          <w:t>Vaggione, Horacio, ‘Some Ontological Remarks about Music Composition Processes’, Computer Music Journal, 25/1 (2001), 54–61</w:t>
        </w:r>
      </w:ins>
    </w:p>
  </w:footnote>
  <w:footnote w:id="5">
    <w:p>
      <w:pPr>
        <w:pStyle w:val="Footnote"/>
        <w:shd w:fill="FFFFFF" w:val="clear"/>
        <w:rPr/>
      </w:pPr>
      <w:ins w:id="335" w:author="Henrik Frisk" w:date="2017-04-03T18:21:00Z">
        <w:r>
          <w:rPr/>
          <w:footnoteRef/>
          <w:tab/>
          <w:t xml:space="preserve"> </w:t>
        </w:r>
      </w:ins>
      <w:ins w:id="336" w:author="Henrik Frisk" w:date="2017-04-03T18:22:00Z">
        <w:r>
          <w:rPr/>
          <w:t>Frisk, Henrik, and Stefan Östersjö, ‘Negotiating the Musical Work. {A}n Empirical Study on the Inter-Relation between Composition, Interpretation and Performance’, in Proceedings of EMS -06, Beijing. Terminology and Translation (2006)</w:t>
        </w:r>
      </w:ins>
    </w:p>
  </w:footnote>
  <w:footnote w:id="6">
    <w:p>
      <w:pPr>
        <w:pStyle w:val="Footnote"/>
        <w:shd w:fill="FFFFFF" w:val="clear"/>
        <w:rPr/>
      </w:pPr>
      <w:ins w:id="337" w:author="Henrik Frisk" w:date="2017-04-03T18:41:00Z">
        <w:r>
          <w:rPr/>
          <w:footnoteRef/>
          <w:tab/>
          <w:t xml:space="preserve"> </w:t>
        </w:r>
      </w:ins>
      <w:ins w:id="338" w:author="Henrik Frisk" w:date="2017-04-03T18:41:00Z">
        <w:r>
          <w:rPr/>
          <w:t xml:space="preserve">Se till exempel Cobussen, Marcel, Henrik Frisk, and Bart Weijland, ‘The Field of Musical Improvisation’, Konturen, 2 (2009), 1–18 samt </w:t>
        </w:r>
      </w:ins>
      <w:ins w:id="339" w:author="Henrik Frisk" w:date="2017-04-03T18:42:00Z">
        <w:r>
          <w:rPr/>
          <w:t>Frisk, Henrik, and Miya Yoshida, ‘New Communications Technology in the Context of Interactive Sound Art: An Empirical Analysis’, Organised Sound, 10/2 (2005), 121–27</w:t>
        </w:r>
      </w:ins>
    </w:p>
  </w:footnote>
  <w:footnote w:id="7">
    <w:p>
      <w:pPr>
        <w:pStyle w:val="Footnote"/>
        <w:shd w:fill="FFFFFF" w:val="clear"/>
        <w:rPr/>
      </w:pPr>
      <w:ins w:id="340" w:author="Henrik Frisk" w:date="2017-04-03T18:52:00Z">
        <w:r>
          <w:rPr/>
          <w:footnoteRef/>
          <w:tab/>
          <w:t xml:space="preserve"> </w:t>
        </w:r>
      </w:ins>
      <w:ins w:id="341" w:author="Henrik Frisk" w:date="2017-04-03T18:52:00Z">
        <w:r>
          <w:rPr/>
          <w:t>Adorno, Theodor W, Inledning till Musiksociologin (Original Title: Musiksoziologie) (1962), p. 6-7</w:t>
        </w:r>
      </w:ins>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60"/>
  <w:trackRevisions/>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sv-SE"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qFormat/>
    <w:pPr>
      <w:shd w:fill="FFFFFF" w:val="clear"/>
    </w:pPr>
    <w:rPr/>
  </w:style>
  <w:style w:type="paragraph" w:styleId="Heading2">
    <w:name w:val="Heading 2"/>
    <w:basedOn w:val="Heading"/>
    <w:qFormat/>
    <w:pPr>
      <w:shd w:fill="FFFFFF" w:val="clear"/>
    </w:pPr>
    <w:rPr/>
  </w:style>
  <w:style w:type="paragraph" w:styleId="Heading3">
    <w:name w:val="Heading 3"/>
    <w:basedOn w:val="Heading"/>
    <w:qFormat/>
    <w:pPr>
      <w:shd w:fill="FFFFFF" w:val="clear"/>
    </w:pPr>
    <w:rPr/>
  </w:style>
  <w:style w:type="character" w:styleId="DefaultParagraphFont" w:default="1">
    <w:name w:val="Default Paragraph Font"/>
    <w:qFormat/>
    <w:rPr/>
  </w:style>
  <w:style w:type="character" w:styleId="InternetLink">
    <w:name w:val="Internet Link"/>
    <w:rPr>
      <w:u w:val="single" w:color="00000A"/>
    </w:rPr>
  </w:style>
  <w:style w:type="character" w:styleId="Genomstrykning">
    <w:name w:val="Genomstrykning"/>
    <w:qFormat/>
    <w:rPr>
      <w:strike w:val="false"/>
      <w:dstrike w:val="fals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hd w:fill="FFFFFF" w:val="clear"/>
      <w:spacing w:before="240" w:after="120"/>
    </w:pPr>
    <w:rPr>
      <w:rFonts w:ascii="Liberation Sans" w:hAnsi="Liberation Sans" w:eastAsia="Source Han Sans CN Regular" w:cs="Lohit Devanagari"/>
      <w:sz w:val="28"/>
      <w:szCs w:val="28"/>
    </w:rPr>
  </w:style>
  <w:style w:type="paragraph" w:styleId="TextBody">
    <w:name w:val="Text Body"/>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Frval">
    <w:name w:val="Förval"/>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sv-SE" w:eastAsia="zh-CN" w:bidi="hi-IN"/>
    </w:rPr>
  </w:style>
  <w:style w:type="paragraph" w:styleId="Header">
    <w:name w:val="Header"/>
    <w:basedOn w:val="Normal"/>
    <w:pPr>
      <w:shd w:fill="FFFFFF" w:val="clear"/>
    </w:pPr>
    <w:rPr/>
  </w:style>
  <w:style w:type="paragraph" w:styleId="Footer">
    <w:name w:val="Footer"/>
    <w:basedOn w:val="Normal"/>
    <w:pPr>
      <w:shd w:fill="FFFFFF" w:val="clear"/>
    </w:pPr>
    <w:rPr/>
  </w:style>
  <w:style w:type="paragraph" w:styleId="Quotations">
    <w:name w:val="Quotations"/>
    <w:basedOn w:val="Normal"/>
    <w:qFormat/>
    <w:pPr>
      <w:shd w:fill="FFFFFF" w:val="clear"/>
    </w:pPr>
    <w:rPr/>
  </w:style>
  <w:style w:type="paragraph" w:styleId="Title">
    <w:name w:val="Title"/>
    <w:basedOn w:val="Heading"/>
    <w:qFormat/>
    <w:pPr>
      <w:shd w:fill="FFFFFF" w:val="clear"/>
    </w:pPr>
    <w:rPr/>
  </w:style>
  <w:style w:type="paragraph" w:styleId="Subtitle">
    <w:name w:val="Subtitle"/>
    <w:basedOn w:val="Heading"/>
    <w:qFormat/>
    <w:pPr>
      <w:shd w:fill="FFFFFF" w:val="clear"/>
    </w:pPr>
    <w:rPr/>
  </w:style>
  <w:style w:type="paragraph" w:styleId="Footnote">
    <w:name w:val="Footnote"/>
    <w:basedOn w:val="Normal"/>
    <w:pPr/>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25</TotalTime>
  <Application>LibreOffice/4.4.7.2$Linux_X86_64 LibreOffice_project/40$Build-2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sv-SE</dc:language>
  <cp:lastModifiedBy>Henrik Frisk</cp:lastModifiedBy>
  <dcterms:modified xsi:type="dcterms:W3CDTF">2017-04-03T18:57:15Z</dcterms:modified>
  <cp:revision>6</cp:revision>
</cp:coreProperties>
</file>